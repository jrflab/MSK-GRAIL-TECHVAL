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9801F" w14:textId="4008086D" w:rsidR="00F30745" w:rsidRPr="003A1D1D" w:rsidRDefault="00E709E0" w:rsidP="00E709E0">
      <w:pPr>
        <w:spacing w:line="480" w:lineRule="auto"/>
        <w:rPr>
          <w:rFonts w:ascii="Arial" w:eastAsia="Calibri" w:hAnsi="Arial" w:cs="Arial"/>
          <w:b/>
          <w:sz w:val="22"/>
          <w:szCs w:val="22"/>
          <w:rPrChange w:id="0" w:author="Reis-Filho, Jorge S./Pathology" w:date="2019-07-13T14:15:00Z">
            <w:rPr>
              <w:rFonts w:ascii="Arial" w:eastAsia="Calibri" w:hAnsi="Arial" w:cs="Arial"/>
              <w:b/>
            </w:rPr>
          </w:rPrChange>
        </w:rPr>
      </w:pPr>
      <w:r w:rsidRPr="003A1D1D">
        <w:rPr>
          <w:rFonts w:ascii="Arial" w:eastAsia="Calibri" w:hAnsi="Arial" w:cs="Arial"/>
          <w:b/>
          <w:sz w:val="22"/>
          <w:szCs w:val="22"/>
          <w:rPrChange w:id="1" w:author="Reis-Filho, Jorge S./Pathology" w:date="2019-07-13T14:15:00Z">
            <w:rPr>
              <w:rFonts w:ascii="Arial" w:eastAsia="Calibri" w:hAnsi="Arial" w:cs="Arial"/>
              <w:b/>
            </w:rPr>
          </w:rPrChange>
        </w:rPr>
        <w:t>SUPPLEMENTARY</w:t>
      </w:r>
      <w:r w:rsidRPr="003A1D1D">
        <w:rPr>
          <w:rFonts w:ascii="Arial" w:hAnsi="Arial" w:cs="Arial"/>
          <w:b/>
          <w:sz w:val="22"/>
          <w:szCs w:val="22"/>
          <w:rPrChange w:id="2" w:author="Reis-Filho, Jorge S./Pathology" w:date="2019-07-13T14:15:00Z">
            <w:rPr>
              <w:rFonts w:ascii="Arial" w:hAnsi="Arial" w:cs="Arial"/>
              <w:b/>
            </w:rPr>
          </w:rPrChange>
        </w:rPr>
        <w:t xml:space="preserve"> </w:t>
      </w:r>
      <w:r w:rsidRPr="003A1D1D">
        <w:rPr>
          <w:rFonts w:ascii="Arial" w:eastAsia="Calibri" w:hAnsi="Arial" w:cs="Arial"/>
          <w:b/>
          <w:sz w:val="22"/>
          <w:szCs w:val="22"/>
          <w:rPrChange w:id="3" w:author="Reis-Filho, Jorge S./Pathology" w:date="2019-07-13T14:15:00Z">
            <w:rPr>
              <w:rFonts w:ascii="Arial" w:eastAsia="Calibri" w:hAnsi="Arial" w:cs="Arial"/>
              <w:b/>
            </w:rPr>
          </w:rPrChange>
        </w:rPr>
        <w:t>METHODS</w:t>
      </w:r>
    </w:p>
    <w:p w14:paraId="04FD7BA2" w14:textId="77777777" w:rsidR="00A1519C" w:rsidRPr="003A1D1D" w:rsidRDefault="00A1519C" w:rsidP="00A1519C">
      <w:pPr>
        <w:spacing w:line="480" w:lineRule="auto"/>
        <w:rPr>
          <w:rFonts w:ascii="Arial" w:eastAsia="Arial" w:hAnsi="Arial" w:cs="Arial"/>
          <w:b/>
          <w:color w:val="000000" w:themeColor="text1"/>
          <w:sz w:val="22"/>
          <w:szCs w:val="22"/>
          <w:rPrChange w:id="4" w:author="Reis-Filho, Jorge S./Pathology" w:date="2019-07-13T14:15:00Z">
            <w:rPr>
              <w:rFonts w:ascii="Arial" w:eastAsia="Arial" w:hAnsi="Arial" w:cs="Arial"/>
              <w:b/>
              <w:color w:val="000000" w:themeColor="text1"/>
            </w:rPr>
          </w:rPrChange>
        </w:rPr>
      </w:pPr>
      <w:r w:rsidRPr="003A1D1D">
        <w:rPr>
          <w:rFonts w:ascii="Arial" w:eastAsia="Arial" w:hAnsi="Arial" w:cs="Arial"/>
          <w:b/>
          <w:color w:val="000000" w:themeColor="text1"/>
          <w:sz w:val="22"/>
          <w:szCs w:val="22"/>
          <w:rPrChange w:id="5" w:author="Reis-Filho, Jorge S./Pathology" w:date="2019-07-13T14:15:00Z">
            <w:rPr>
              <w:rFonts w:ascii="Arial" w:eastAsia="Arial" w:hAnsi="Arial" w:cs="Arial"/>
              <w:b/>
              <w:color w:val="000000" w:themeColor="text1"/>
            </w:rPr>
          </w:rPrChange>
        </w:rPr>
        <w:t>High-intensity sequencing reveals the sources of plasma circulating cell-free DNA variants</w:t>
      </w:r>
      <w:r w:rsidRPr="003A1D1D" w:rsidDel="00E20E91">
        <w:rPr>
          <w:rFonts w:ascii="Arial" w:eastAsia="Arial" w:hAnsi="Arial" w:cs="Arial"/>
          <w:b/>
          <w:color w:val="000000" w:themeColor="text1"/>
          <w:sz w:val="22"/>
          <w:szCs w:val="22"/>
          <w:rPrChange w:id="6" w:author="Reis-Filho, Jorge S./Pathology" w:date="2019-07-13T14:15:00Z">
            <w:rPr>
              <w:rFonts w:ascii="Arial" w:eastAsia="Arial" w:hAnsi="Arial" w:cs="Arial"/>
              <w:b/>
              <w:color w:val="000000" w:themeColor="text1"/>
            </w:rPr>
          </w:rPrChange>
        </w:rPr>
        <w:t xml:space="preserve"> </w:t>
      </w:r>
    </w:p>
    <w:p w14:paraId="1EC4D36B" w14:textId="74FE8741" w:rsidR="00E709E0" w:rsidRPr="009063E5" w:rsidRDefault="00E709E0" w:rsidP="00E709E0">
      <w:pPr>
        <w:spacing w:line="480" w:lineRule="auto"/>
        <w:rPr>
          <w:rFonts w:ascii="Arial" w:hAnsi="Arial" w:cs="Arial"/>
          <w:sz w:val="22"/>
          <w:szCs w:val="22"/>
        </w:rPr>
      </w:pPr>
      <w:r w:rsidRPr="003A1D1D">
        <w:rPr>
          <w:rFonts w:ascii="Arial" w:eastAsia="Calibri" w:hAnsi="Arial" w:cs="Arial"/>
          <w:sz w:val="22"/>
          <w:szCs w:val="22"/>
        </w:rPr>
        <w:t>Razavi</w:t>
      </w:r>
      <w:r w:rsidRPr="003A1D1D">
        <w:rPr>
          <w:rFonts w:ascii="Arial" w:hAnsi="Arial" w:cs="Arial"/>
          <w:sz w:val="22"/>
          <w:szCs w:val="22"/>
        </w:rPr>
        <w:t xml:space="preserve"> </w:t>
      </w:r>
      <w:r w:rsidRPr="003A1D1D">
        <w:rPr>
          <w:rFonts w:ascii="Arial" w:eastAsia="Calibri" w:hAnsi="Arial" w:cs="Arial"/>
          <w:sz w:val="22"/>
          <w:szCs w:val="22"/>
        </w:rPr>
        <w:t>et</w:t>
      </w:r>
      <w:r w:rsidRPr="009063E5">
        <w:rPr>
          <w:rFonts w:ascii="Arial" w:hAnsi="Arial" w:cs="Arial"/>
          <w:sz w:val="22"/>
          <w:szCs w:val="22"/>
        </w:rPr>
        <w:t xml:space="preserve"> </w:t>
      </w:r>
      <w:r w:rsidRPr="009063E5">
        <w:rPr>
          <w:rFonts w:ascii="Arial" w:eastAsia="Calibri" w:hAnsi="Arial" w:cs="Arial"/>
          <w:sz w:val="22"/>
          <w:szCs w:val="22"/>
        </w:rPr>
        <w:t>al</w:t>
      </w:r>
      <w:r w:rsidRPr="009063E5">
        <w:rPr>
          <w:rFonts w:ascii="Arial" w:hAnsi="Arial" w:cs="Arial"/>
          <w:sz w:val="22"/>
          <w:szCs w:val="22"/>
        </w:rPr>
        <w:t>.</w:t>
      </w:r>
    </w:p>
    <w:p w14:paraId="6397C345" w14:textId="49479BB4" w:rsidR="004D174A" w:rsidRDefault="004D174A" w:rsidP="00E709E0">
      <w:pPr>
        <w:spacing w:line="480" w:lineRule="auto"/>
        <w:rPr>
          <w:ins w:id="7" w:author="Reis-Filho, Jorge S./Pathology" w:date="2019-07-13T23:02:00Z"/>
          <w:rFonts w:ascii="Arial" w:hAnsi="Arial" w:cs="Arial"/>
          <w:sz w:val="22"/>
          <w:szCs w:val="22"/>
        </w:rPr>
      </w:pPr>
    </w:p>
    <w:p w14:paraId="1DBE93BD" w14:textId="77777777" w:rsidR="003D30C6" w:rsidRDefault="003D30C6" w:rsidP="003D30C6">
      <w:pPr>
        <w:spacing w:line="480" w:lineRule="auto"/>
        <w:rPr>
          <w:ins w:id="8" w:author="Reis-Filho, Jorge S./Pathology" w:date="2019-07-13T23:02:00Z"/>
          <w:rFonts w:ascii="Arial" w:hAnsi="Arial" w:cs="Arial"/>
          <w:b/>
          <w:i/>
          <w:color w:val="000000" w:themeColor="text1"/>
          <w:sz w:val="22"/>
        </w:rPr>
      </w:pPr>
      <w:ins w:id="9" w:author="Reis-Filho, Jorge S./Pathology" w:date="2019-07-13T23:02:00Z">
        <w:r>
          <w:rPr>
            <w:rFonts w:ascii="Arial" w:hAnsi="Arial" w:cs="Arial"/>
            <w:b/>
            <w:i/>
            <w:color w:val="000000" w:themeColor="text1"/>
            <w:sz w:val="22"/>
          </w:rPr>
          <w:t>Library preparation, target enrichment, and sequencing</w:t>
        </w:r>
        <w:r>
          <w:rPr>
            <w:rFonts w:ascii="Arial" w:eastAsia="Arial" w:hAnsi="Arial" w:cs="Arial"/>
            <w:b/>
            <w:i/>
            <w:color w:val="000000" w:themeColor="text1"/>
            <w:sz w:val="22"/>
            <w:szCs w:val="22"/>
          </w:rPr>
          <w:t xml:space="preserve"> </w:t>
        </w:r>
      </w:ins>
    </w:p>
    <w:p w14:paraId="33366F76" w14:textId="28EC759D" w:rsidR="003D30C6" w:rsidRDefault="003D30C6" w:rsidP="003D30C6">
      <w:pPr>
        <w:spacing w:line="480" w:lineRule="auto"/>
        <w:rPr>
          <w:ins w:id="10" w:author="Reis-Filho, Jorge S./Pathology" w:date="2019-07-13T23:02:00Z"/>
          <w:rFonts w:ascii="Arial" w:eastAsia="Arial" w:hAnsi="Arial" w:cs="Arial"/>
          <w:color w:val="000000" w:themeColor="text1"/>
          <w:sz w:val="22"/>
        </w:rPr>
      </w:pPr>
      <w:ins w:id="11" w:author="Reis-Filho, Jorge S./Pathology" w:date="2019-07-13T23:02:00Z">
        <w:r>
          <w:rPr>
            <w:rFonts w:ascii="Arial" w:eastAsia="Arial Unicode MS" w:hAnsi="Arial" w:cs="Arial"/>
            <w:color w:val="000000" w:themeColor="text1"/>
            <w:sz w:val="22"/>
          </w:rPr>
          <w:t>Buffy coat gDNA (50ng) and plasma cfDNA (≤75ng) we</w:t>
        </w:r>
        <w:bookmarkStart w:id="12" w:name="_GoBack"/>
        <w:bookmarkEnd w:id="12"/>
        <w:r>
          <w:rPr>
            <w:rFonts w:ascii="Arial" w:eastAsia="Arial Unicode MS" w:hAnsi="Arial" w:cs="Arial"/>
            <w:color w:val="000000" w:themeColor="text1"/>
            <w:sz w:val="22"/>
          </w:rPr>
          <w:t xml:space="preserve">re used for NGS library construction with a modified Illumina TruSeq DNA Nano protocol. The adapter includes </w:t>
        </w:r>
        <w:r>
          <w:rPr>
            <w:rFonts w:ascii="Arial" w:eastAsia="Arial" w:hAnsi="Arial" w:cs="Arial"/>
            <w:color w:val="000000" w:themeColor="text1"/>
            <w:sz w:val="22"/>
            <w:szCs w:val="22"/>
          </w:rPr>
          <w:t>96 (cancer samples) or 218 (healthy controls)</w:t>
        </w:r>
        <w:r>
          <w:rPr>
            <w:rFonts w:ascii="Arial" w:eastAsia="Arial" w:hAnsi="Arial" w:cs="Arial"/>
            <w:color w:val="000000" w:themeColor="text1"/>
            <w:sz w:val="22"/>
          </w:rPr>
          <w:t xml:space="preserve"> </w:t>
        </w:r>
        <w:r>
          <w:rPr>
            <w:rFonts w:ascii="Arial" w:eastAsia="Arial Unicode MS" w:hAnsi="Arial" w:cs="Arial"/>
            <w:color w:val="000000" w:themeColor="text1"/>
            <w:sz w:val="22"/>
          </w:rPr>
          <w:t>unique molecular identifier (UMI) sequences, of 6-mer in length, used to suppress technical assay errors. Amplified libraries were cleaned up using magnetic beads and quantified using the Fragment Analyzer Standard Sensitivity NGS kit.</w:t>
        </w:r>
        <w:r>
          <w:rPr>
            <w:rFonts w:ascii="Arial" w:eastAsia="Arial" w:hAnsi="Arial" w:cs="Arial"/>
            <w:color w:val="000000" w:themeColor="text1"/>
            <w:sz w:val="22"/>
            <w:szCs w:val="22"/>
          </w:rPr>
          <w:t xml:space="preserve"> </w:t>
        </w:r>
      </w:ins>
    </w:p>
    <w:p w14:paraId="4A5EC561" w14:textId="77777777" w:rsidR="003D30C6" w:rsidRDefault="003D30C6" w:rsidP="003D30C6">
      <w:pPr>
        <w:spacing w:line="480" w:lineRule="auto"/>
        <w:rPr>
          <w:ins w:id="13" w:author="Reis-Filho, Jorge S./Pathology" w:date="2019-07-13T23:02:00Z"/>
          <w:rFonts w:ascii="Arial" w:eastAsia="Arial" w:hAnsi="Arial" w:cs="Arial"/>
          <w:color w:val="000000" w:themeColor="text1"/>
          <w:sz w:val="22"/>
        </w:rPr>
      </w:pPr>
    </w:p>
    <w:p w14:paraId="30C6E6F7" w14:textId="77777777" w:rsidR="003D30C6" w:rsidRDefault="003D30C6" w:rsidP="003D30C6">
      <w:pPr>
        <w:spacing w:line="480" w:lineRule="auto"/>
        <w:rPr>
          <w:ins w:id="14" w:author="Reis-Filho, Jorge S./Pathology" w:date="2019-07-13T23:02:00Z"/>
          <w:rFonts w:ascii="Arial" w:eastAsia="Arial" w:hAnsi="Arial" w:cs="Arial"/>
          <w:color w:val="000000" w:themeColor="text1"/>
          <w:sz w:val="22"/>
        </w:rPr>
      </w:pPr>
      <w:ins w:id="15" w:author="Reis-Filho, Jorge S./Pathology" w:date="2019-07-13T23:02:00Z">
        <w:r>
          <w:rPr>
            <w:rFonts w:ascii="Arial" w:eastAsia="Arial" w:hAnsi="Arial" w:cs="Arial"/>
            <w:color w:val="000000" w:themeColor="text1"/>
            <w:sz w:val="22"/>
          </w:rPr>
          <w:t>Quantified libraries underwent hybridization-based capture with a research cancer panel targeting 508 cancer</w:t>
        </w:r>
        <w:r>
          <w:rPr>
            <w:rFonts w:ascii="Arial" w:eastAsia="Arial" w:hAnsi="Arial" w:cs="Arial"/>
            <w:color w:val="000000" w:themeColor="text1"/>
            <w:sz w:val="22"/>
            <w:szCs w:val="22"/>
          </w:rPr>
          <w:t>-</w:t>
        </w:r>
        <w:r>
          <w:rPr>
            <w:rFonts w:ascii="Arial" w:eastAsia="Arial" w:hAnsi="Arial" w:cs="Arial"/>
            <w:color w:val="000000" w:themeColor="text1"/>
            <w:sz w:val="22"/>
          </w:rPr>
          <w:t>related genes (2.13 Mb; GRAIL, Inc.; Menlo Park, CA). The panel included full exons except for the telomerase reverse transcriptase (</w:t>
        </w:r>
        <w:r>
          <w:rPr>
            <w:rFonts w:ascii="Arial" w:eastAsia="Arial" w:hAnsi="Arial" w:cs="Arial"/>
            <w:i/>
            <w:color w:val="000000" w:themeColor="text1"/>
            <w:sz w:val="22"/>
          </w:rPr>
          <w:t>TERT</w:t>
        </w:r>
        <w:r>
          <w:rPr>
            <w:rFonts w:ascii="Arial" w:eastAsia="Arial" w:hAnsi="Arial" w:cs="Arial"/>
            <w:color w:val="000000" w:themeColor="text1"/>
            <w:sz w:val="22"/>
          </w:rPr>
          <w:t>) gene, which only included promoter regions. Additional intronic regions were included for rearrangement detection of 28 genes and copy number aberration detection of 42 genes. Up to 2ug of gDNA libraries were used for target enrichment with a modified Illumina Nextera Rapid Capture protocol. For cfDNA samples, up to 4ug of libraries (</w:t>
        </w:r>
        <w:r>
          <w:rPr>
            <w:rFonts w:ascii="Arial" w:eastAsia="Arial" w:hAnsi="Arial" w:cs="Arial"/>
            <w:color w:val="000000" w:themeColor="text1"/>
            <w:sz w:val="22"/>
            <w:szCs w:val="22"/>
          </w:rPr>
          <w:t>two</w:t>
        </w:r>
        <w:r>
          <w:rPr>
            <w:rFonts w:ascii="Arial" w:eastAsia="Arial" w:hAnsi="Arial" w:cs="Arial"/>
            <w:color w:val="000000" w:themeColor="text1"/>
            <w:sz w:val="22"/>
          </w:rPr>
          <w:t xml:space="preserve"> parallel enrichment reactions) were used to maximize capture efficiencies. The </w:t>
        </w:r>
        <w:r>
          <w:rPr>
            <w:rFonts w:ascii="Arial" w:eastAsia="Arial" w:hAnsi="Arial" w:cs="Arial"/>
            <w:color w:val="000000" w:themeColor="text1"/>
            <w:sz w:val="22"/>
            <w:szCs w:val="22"/>
          </w:rPr>
          <w:t xml:space="preserve">two </w:t>
        </w:r>
        <w:r>
          <w:rPr>
            <w:rFonts w:ascii="Arial" w:eastAsia="Arial" w:hAnsi="Arial" w:cs="Arial"/>
            <w:color w:val="000000" w:themeColor="text1"/>
            <w:sz w:val="22"/>
          </w:rPr>
          <w:t>enriched libraries from the same cfDNA library were pooled and quantified using a Fragment Analyzer Standard Sensitivity NGS kit.</w:t>
        </w:r>
      </w:ins>
    </w:p>
    <w:p w14:paraId="59976B91" w14:textId="77777777" w:rsidR="003D30C6" w:rsidRDefault="003D30C6" w:rsidP="003D30C6">
      <w:pPr>
        <w:spacing w:line="480" w:lineRule="auto"/>
        <w:rPr>
          <w:ins w:id="16" w:author="Reis-Filho, Jorge S./Pathology" w:date="2019-07-13T23:02:00Z"/>
          <w:rFonts w:ascii="Arial" w:eastAsia="Arial" w:hAnsi="Arial" w:cs="Arial"/>
          <w:color w:val="000000" w:themeColor="text1"/>
          <w:sz w:val="22"/>
        </w:rPr>
      </w:pPr>
    </w:p>
    <w:p w14:paraId="5B2D138B" w14:textId="140FEC06" w:rsidR="003D30C6" w:rsidRDefault="003D30C6" w:rsidP="003D30C6">
      <w:pPr>
        <w:spacing w:line="480" w:lineRule="auto"/>
        <w:rPr>
          <w:ins w:id="17" w:author="Reis-Filho, Jorge S./Pathology" w:date="2019-07-13T23:02:00Z"/>
          <w:rFonts w:ascii="Arial" w:eastAsia="Arial" w:hAnsi="Arial" w:cs="Arial"/>
          <w:color w:val="000000" w:themeColor="text1"/>
          <w:sz w:val="22"/>
        </w:rPr>
      </w:pPr>
      <w:ins w:id="18" w:author="Reis-Filho, Jorge S./Pathology" w:date="2019-07-13T23:02:00Z">
        <w:r>
          <w:rPr>
            <w:rFonts w:ascii="Arial" w:eastAsia="Arial" w:hAnsi="Arial" w:cs="Arial"/>
            <w:color w:val="000000" w:themeColor="text1"/>
            <w:sz w:val="22"/>
          </w:rPr>
          <w:t xml:space="preserve">Three libraries per flowcell or </w:t>
        </w:r>
        <w:r>
          <w:rPr>
            <w:rFonts w:ascii="Arial" w:eastAsia="Arial" w:hAnsi="Arial" w:cs="Arial"/>
            <w:color w:val="000000" w:themeColor="text1"/>
            <w:sz w:val="22"/>
            <w:szCs w:val="22"/>
          </w:rPr>
          <w:t>six</w:t>
        </w:r>
        <w:r>
          <w:rPr>
            <w:rFonts w:ascii="Arial" w:eastAsia="Arial" w:hAnsi="Arial" w:cs="Arial"/>
            <w:color w:val="000000" w:themeColor="text1"/>
            <w:sz w:val="22"/>
          </w:rPr>
          <w:t xml:space="preserve"> libraries across </w:t>
        </w:r>
        <w:r>
          <w:rPr>
            <w:rFonts w:ascii="Arial" w:eastAsia="Arial" w:hAnsi="Arial" w:cs="Arial"/>
            <w:color w:val="000000" w:themeColor="text1"/>
            <w:sz w:val="22"/>
            <w:szCs w:val="22"/>
          </w:rPr>
          <w:t>two</w:t>
        </w:r>
        <w:r>
          <w:rPr>
            <w:rFonts w:ascii="Arial" w:eastAsia="Arial" w:hAnsi="Arial" w:cs="Arial"/>
            <w:color w:val="000000" w:themeColor="text1"/>
            <w:sz w:val="22"/>
          </w:rPr>
          <w:t xml:space="preserve"> flowcells were clustered (pooled and loaded across all eight lanes of each flowcell) and sequenced on a HiSeq X (Illumina; San Diego, CA) at a nominal raw target coverage of 60,000X (median collapsed target coverage [unique molecule counts] was ~4,400X). Read lengths were set to 150, 150, 8, and 8, respectively for read 1, read 2, index read 1, and index read 2.</w:t>
        </w:r>
      </w:ins>
    </w:p>
    <w:p w14:paraId="41DE5F3F" w14:textId="77777777" w:rsidR="003D30C6" w:rsidRPr="009063E5" w:rsidRDefault="003D30C6" w:rsidP="003D30C6">
      <w:pPr>
        <w:spacing w:line="480" w:lineRule="auto"/>
        <w:rPr>
          <w:rFonts w:ascii="Arial" w:hAnsi="Arial" w:cs="Arial"/>
          <w:sz w:val="22"/>
          <w:szCs w:val="22"/>
        </w:rPr>
      </w:pPr>
    </w:p>
    <w:p w14:paraId="7FEF8583" w14:textId="62B0C9C3" w:rsidR="00E709E0" w:rsidRPr="003D30C6" w:rsidRDefault="004D174A" w:rsidP="00E709E0">
      <w:pPr>
        <w:spacing w:line="480" w:lineRule="auto"/>
        <w:rPr>
          <w:rFonts w:ascii="Arial" w:hAnsi="Arial" w:cs="Arial"/>
          <w:b/>
          <w:sz w:val="22"/>
          <w:szCs w:val="22"/>
        </w:rPr>
      </w:pPr>
      <w:r w:rsidRPr="003D30C6">
        <w:rPr>
          <w:rFonts w:ascii="Arial" w:hAnsi="Arial" w:cs="Arial"/>
          <w:b/>
          <w:sz w:val="22"/>
          <w:szCs w:val="22"/>
        </w:rPr>
        <w:t xml:space="preserve">cfDNA </w:t>
      </w:r>
      <w:r w:rsidR="005F2675" w:rsidRPr="003D30C6">
        <w:rPr>
          <w:rFonts w:ascii="Arial" w:hAnsi="Arial" w:cs="Arial"/>
          <w:b/>
          <w:sz w:val="22"/>
          <w:szCs w:val="22"/>
        </w:rPr>
        <w:t>a</w:t>
      </w:r>
      <w:r w:rsidRPr="003D30C6">
        <w:rPr>
          <w:rFonts w:ascii="Arial" w:hAnsi="Arial" w:cs="Arial"/>
          <w:b/>
          <w:sz w:val="22"/>
          <w:szCs w:val="22"/>
        </w:rPr>
        <w:t>nalysis</w:t>
      </w:r>
      <w:r w:rsidR="005F2675" w:rsidRPr="003D30C6">
        <w:rPr>
          <w:rFonts w:ascii="Arial" w:hAnsi="Arial" w:cs="Arial"/>
          <w:b/>
          <w:sz w:val="22"/>
          <w:szCs w:val="22"/>
        </w:rPr>
        <w:t xml:space="preserve"> pipeline</w:t>
      </w:r>
    </w:p>
    <w:p w14:paraId="22E1F26B" w14:textId="77777777" w:rsidR="00812A49" w:rsidRPr="00E247F6" w:rsidRDefault="00812A49" w:rsidP="00812A49">
      <w:pPr>
        <w:pStyle w:val="Heading3"/>
        <w:rPr>
          <w:b/>
          <w:color w:val="000000" w:themeColor="text1"/>
        </w:rPr>
      </w:pPr>
      <w:r w:rsidRPr="00E247F6">
        <w:rPr>
          <w:b/>
          <w:color w:val="000000" w:themeColor="text1"/>
        </w:rPr>
        <w:t>Preprocessing and alignment</w:t>
      </w:r>
    </w:p>
    <w:p w14:paraId="511DC837" w14:textId="77777777" w:rsidR="00812A49" w:rsidRPr="003A1D1D" w:rsidRDefault="00812A49" w:rsidP="00812A49">
      <w:pPr>
        <w:spacing w:line="480" w:lineRule="auto"/>
        <w:rPr>
          <w:rFonts w:ascii="Arial" w:eastAsia="Arial" w:hAnsi="Arial" w:cs="Arial"/>
          <w:color w:val="000000" w:themeColor="text1"/>
          <w:sz w:val="22"/>
          <w:szCs w:val="22"/>
          <w:rPrChange w:id="19" w:author="Reis-Filho, Jorge S./Pathology" w:date="2019-07-13T14:15:00Z">
            <w:rPr>
              <w:rFonts w:ascii="Arial" w:eastAsia="Arial" w:hAnsi="Arial" w:cs="Arial"/>
              <w:color w:val="000000" w:themeColor="text1"/>
              <w:sz w:val="22"/>
            </w:rPr>
          </w:rPrChange>
        </w:rPr>
      </w:pPr>
      <w:r w:rsidRPr="00BD7D86">
        <w:rPr>
          <w:rFonts w:ascii="Arial" w:eastAsia="Arial" w:hAnsi="Arial" w:cs="Arial"/>
          <w:color w:val="000000" w:themeColor="text1"/>
          <w:sz w:val="22"/>
          <w:szCs w:val="22"/>
        </w:rPr>
        <w:t>Raw bcl files from the sequencer were demultiplexed and converted to fastq format using bcl2fastq version 2.18.0.6 (Illumina). Settings in the sample sheets were configured so that bcl2fastq trimmed the first 7 bp at the 5’ end of the reads containing the 6 bp UMI along with the ‘T’ base, following which, the UMI sequences were added to the read name. The fastqs were further processed to trim 3’ overhangs based on pairwise alignment of the paired-end reads. The reads were then aligned using BWA MEM (</w:t>
      </w:r>
      <w:r w:rsidRPr="003A1D1D">
        <w:rPr>
          <w:rFonts w:ascii="Arial" w:eastAsia="Arial" w:hAnsi="Arial" w:cs="Arial"/>
          <w:i/>
          <w:color w:val="000000" w:themeColor="text1"/>
          <w:sz w:val="22"/>
          <w:szCs w:val="22"/>
          <w:rPrChange w:id="20" w:author="Reis-Filho, Jorge S./Pathology" w:date="2019-07-13T14:15:00Z">
            <w:rPr>
              <w:rFonts w:ascii="Arial" w:eastAsia="Arial" w:hAnsi="Arial" w:cs="Arial"/>
              <w:i/>
              <w:color w:val="000000" w:themeColor="text1"/>
              <w:sz w:val="22"/>
            </w:rPr>
          </w:rPrChange>
        </w:rPr>
        <w:t>56</w:t>
      </w:r>
      <w:r w:rsidRPr="003A1D1D">
        <w:rPr>
          <w:rFonts w:ascii="Arial" w:eastAsia="Arial" w:hAnsi="Arial" w:cs="Arial"/>
          <w:color w:val="000000" w:themeColor="text1"/>
          <w:sz w:val="22"/>
          <w:szCs w:val="22"/>
          <w:rPrChange w:id="21" w:author="Reis-Filho, Jorge S./Pathology" w:date="2019-07-13T14:15:00Z">
            <w:rPr>
              <w:rFonts w:ascii="Arial" w:eastAsia="Arial" w:hAnsi="Arial" w:cs="Arial"/>
              <w:color w:val="000000" w:themeColor="text1"/>
              <w:sz w:val="22"/>
            </w:rPr>
          </w:rPrChange>
        </w:rPr>
        <w:t>) to a version of the human reference genome created by combining the UCSC hg19 assembly with decoy sequences.</w:t>
      </w:r>
    </w:p>
    <w:p w14:paraId="7E96BB8C" w14:textId="77777777" w:rsidR="00812A49" w:rsidRPr="003A1D1D" w:rsidRDefault="00812A49" w:rsidP="00812A49">
      <w:pPr>
        <w:spacing w:line="480" w:lineRule="auto"/>
        <w:rPr>
          <w:rFonts w:ascii="Arial" w:eastAsia="Arial" w:hAnsi="Arial" w:cs="Arial"/>
          <w:color w:val="000000" w:themeColor="text1"/>
          <w:sz w:val="22"/>
          <w:szCs w:val="22"/>
          <w:rPrChange w:id="22" w:author="Reis-Filho, Jorge S./Pathology" w:date="2019-07-13T14:15:00Z">
            <w:rPr>
              <w:rFonts w:ascii="Arial" w:eastAsia="Arial" w:hAnsi="Arial" w:cs="Arial"/>
              <w:color w:val="000000" w:themeColor="text1"/>
              <w:sz w:val="22"/>
            </w:rPr>
          </w:rPrChange>
        </w:rPr>
      </w:pPr>
    </w:p>
    <w:p w14:paraId="77A5D454" w14:textId="77777777" w:rsidR="00812A49" w:rsidRPr="003A1D1D" w:rsidRDefault="00812A49" w:rsidP="00812A49">
      <w:pPr>
        <w:pStyle w:val="Heading3"/>
        <w:rPr>
          <w:b/>
          <w:color w:val="000000" w:themeColor="text1"/>
        </w:rPr>
      </w:pPr>
      <w:r w:rsidRPr="003A1D1D">
        <w:rPr>
          <w:b/>
          <w:color w:val="000000" w:themeColor="text1"/>
        </w:rPr>
        <w:t>Error correction and read pair stitching</w:t>
      </w:r>
    </w:p>
    <w:p w14:paraId="2FCF9F11" w14:textId="77777777" w:rsidR="00812A49" w:rsidRPr="003A1D1D" w:rsidRDefault="00812A49" w:rsidP="00812A49">
      <w:pPr>
        <w:spacing w:line="480" w:lineRule="auto"/>
        <w:rPr>
          <w:rFonts w:ascii="Arial" w:eastAsia="Arial" w:hAnsi="Arial" w:cs="Arial"/>
          <w:color w:val="000000" w:themeColor="text1"/>
          <w:sz w:val="22"/>
          <w:szCs w:val="22"/>
          <w:rPrChange w:id="23" w:author="Reis-Filho, Jorge S./Pathology" w:date="2019-07-13T14:15:00Z">
            <w:rPr>
              <w:rFonts w:ascii="Arial" w:eastAsia="Arial" w:hAnsi="Arial" w:cs="Arial"/>
              <w:color w:val="000000" w:themeColor="text1"/>
              <w:sz w:val="22"/>
            </w:rPr>
          </w:rPrChange>
        </w:rPr>
      </w:pPr>
      <w:r w:rsidRPr="00BD7D86">
        <w:rPr>
          <w:rFonts w:ascii="Arial" w:eastAsia="Arial" w:hAnsi="Arial" w:cs="Arial"/>
          <w:color w:val="000000" w:themeColor="text1"/>
          <w:sz w:val="22"/>
          <w:szCs w:val="22"/>
        </w:rPr>
        <w:t>Error correction was performed by first identifying reads originating from the same source DNA fragment and building a consensus sequence from those reads. Aligned reads were bagged using mapping coordinates (5’ end of the paired-end reads) and UMIs added during library construction step. Each read pair within a bag represented a copy of either the reference or non-ref</w:t>
      </w:r>
      <w:r w:rsidRPr="003A1D1D">
        <w:rPr>
          <w:rFonts w:ascii="Arial" w:eastAsia="Arial" w:hAnsi="Arial" w:cs="Arial"/>
          <w:color w:val="000000" w:themeColor="text1"/>
          <w:sz w:val="22"/>
          <w:szCs w:val="22"/>
          <w:rPrChange w:id="24" w:author="Reis-Filho, Jorge S./Pathology" w:date="2019-07-13T14:15:00Z">
            <w:rPr>
              <w:rFonts w:ascii="Arial" w:eastAsia="Arial" w:hAnsi="Arial" w:cs="Arial"/>
              <w:color w:val="000000" w:themeColor="text1"/>
              <w:sz w:val="22"/>
            </w:rPr>
          </w:rPrChange>
        </w:rPr>
        <w:t xml:space="preserve">erence strand of the initial DNA fragment. A read-pair was derived from the reference (or the non-reference) strand of the initial fragment if the read pair was mapped in F1R2 (or F2R1) orientations. In bagging the reads, a small amount of </w:t>
      </w:r>
      <w:r w:rsidRPr="003A1D1D">
        <w:rPr>
          <w:rFonts w:ascii="Arial" w:eastAsia="Arial" w:hAnsi="Arial" w:cs="Arial"/>
          <w:i/>
          <w:color w:val="000000" w:themeColor="text1"/>
          <w:sz w:val="22"/>
          <w:szCs w:val="22"/>
          <w:rPrChange w:id="25" w:author="Reis-Filho, Jorge S./Pathology" w:date="2019-07-13T14:15:00Z">
            <w:rPr>
              <w:rFonts w:ascii="Arial" w:eastAsia="Arial" w:hAnsi="Arial" w:cs="Arial"/>
              <w:i/>
              <w:color w:val="000000" w:themeColor="text1"/>
              <w:sz w:val="22"/>
            </w:rPr>
          </w:rPrChange>
        </w:rPr>
        <w:t xml:space="preserve">slack </w:t>
      </w:r>
      <w:r w:rsidRPr="003A1D1D">
        <w:rPr>
          <w:rFonts w:ascii="Arial" w:eastAsia="Arial" w:hAnsi="Arial" w:cs="Arial"/>
          <w:color w:val="000000" w:themeColor="text1"/>
          <w:sz w:val="22"/>
          <w:szCs w:val="22"/>
          <w:rPrChange w:id="26" w:author="Reis-Filho, Jorge S./Pathology" w:date="2019-07-13T14:15:00Z">
            <w:rPr>
              <w:rFonts w:ascii="Arial" w:eastAsia="Arial" w:hAnsi="Arial" w:cs="Arial"/>
              <w:color w:val="000000" w:themeColor="text1"/>
              <w:sz w:val="22"/>
            </w:rPr>
          </w:rPrChange>
        </w:rPr>
        <w:t>(1 bp) was allowed in the position of the 5’ end of the reads, suggesting that read pairs in which the 5’ end of one of the two reads is off by 1 bp could still go into the same bag, provided that they shared the same UMI pair with the other read pairs. Additionally, up to two mismatches were allowed within the combined UMI length (12 bp) to account for sequencing errors. Bagging was performed in a greedy fashion by picking a founder pair and adding all read pairs that satisfied the 1 bp slack and UMI error requirements with the founder pair.</w:t>
      </w:r>
    </w:p>
    <w:p w14:paraId="4B160F17" w14:textId="77777777" w:rsidR="00812A49" w:rsidRPr="003A1D1D" w:rsidRDefault="00812A49" w:rsidP="00812A49">
      <w:pPr>
        <w:spacing w:line="480" w:lineRule="auto"/>
        <w:rPr>
          <w:rFonts w:ascii="Arial" w:eastAsia="Arial" w:hAnsi="Arial" w:cs="Arial"/>
          <w:color w:val="000000" w:themeColor="text1"/>
          <w:sz w:val="22"/>
          <w:szCs w:val="22"/>
          <w:rPrChange w:id="27" w:author="Reis-Filho, Jorge S./Pathology" w:date="2019-07-13T14:15:00Z">
            <w:rPr>
              <w:rFonts w:ascii="Arial" w:eastAsia="Arial" w:hAnsi="Arial" w:cs="Arial"/>
              <w:color w:val="000000" w:themeColor="text1"/>
              <w:sz w:val="22"/>
            </w:rPr>
          </w:rPrChange>
        </w:rPr>
      </w:pPr>
    </w:p>
    <w:p w14:paraId="284DBCE0" w14:textId="77777777" w:rsidR="00812A49" w:rsidRPr="003A1D1D" w:rsidRDefault="00812A49" w:rsidP="00812A49">
      <w:pPr>
        <w:spacing w:line="480" w:lineRule="auto"/>
        <w:rPr>
          <w:rFonts w:ascii="Arial" w:eastAsia="Arial" w:hAnsi="Arial" w:cs="Arial"/>
          <w:color w:val="000000" w:themeColor="text1"/>
          <w:sz w:val="22"/>
          <w:szCs w:val="22"/>
          <w:rPrChange w:id="28" w:author="Reis-Filho, Jorge S./Pathology" w:date="2019-07-13T14:15:00Z">
            <w:rPr>
              <w:rFonts w:ascii="Arial" w:eastAsia="Arial" w:hAnsi="Arial" w:cs="Arial"/>
              <w:color w:val="000000" w:themeColor="text1"/>
              <w:sz w:val="22"/>
            </w:rPr>
          </w:rPrChange>
        </w:rPr>
      </w:pPr>
      <w:r w:rsidRPr="003A1D1D">
        <w:rPr>
          <w:rFonts w:ascii="Arial" w:eastAsia="Arial" w:hAnsi="Arial" w:cs="Arial"/>
          <w:color w:val="000000" w:themeColor="text1"/>
          <w:sz w:val="22"/>
          <w:szCs w:val="22"/>
          <w:rPrChange w:id="29" w:author="Reis-Filho, Jorge S./Pathology" w:date="2019-07-13T14:15:00Z">
            <w:rPr>
              <w:rFonts w:ascii="Arial" w:eastAsia="Arial" w:hAnsi="Arial" w:cs="Arial"/>
              <w:color w:val="000000" w:themeColor="text1"/>
              <w:sz w:val="22"/>
            </w:rPr>
          </w:rPrChange>
        </w:rPr>
        <w:lastRenderedPageBreak/>
        <w:t>Reads within each bag were error-corrected by building a reference-free consensus of each set of reads in the bag. A proto-consensus was initialized by copying one of the reads in the set. This proto-consensus was adjusted by adding the rest of the reads in the bag one at a time and updating the proto-consensus to the pairwise alignment between the proto-consensus and the newly added read. At the end of this process, the proto-consensus pair was converted to a collapsed error-corrected pair by sliding through the proto-consensus one position at a time and selecting a consensus base and nominal quality score for that position based on the sum of quality scores for each base at that position. A collapsed read was called duplex-collapsed if both strands of the initial molecule were represented in the bag. The read was called non-duplex collapsed if only one of the two strands was represented in the bag.  Duplex-collapsed reads had lower error rates because of a better chance of correcting PCR and sequencing errors when both strands were represented in the bag. Bags with a single read pair were omitted from the output of the error correction step, as error correction was not possible on those reads.</w:t>
      </w:r>
    </w:p>
    <w:p w14:paraId="495396D8" w14:textId="77777777" w:rsidR="00812A49" w:rsidRPr="003A1D1D" w:rsidRDefault="00812A49" w:rsidP="00812A49">
      <w:pPr>
        <w:spacing w:line="480" w:lineRule="auto"/>
        <w:rPr>
          <w:rFonts w:ascii="Arial" w:eastAsia="Arial" w:hAnsi="Arial" w:cs="Arial"/>
          <w:color w:val="000000" w:themeColor="text1"/>
          <w:sz w:val="22"/>
          <w:szCs w:val="22"/>
          <w:rPrChange w:id="30" w:author="Reis-Filho, Jorge S./Pathology" w:date="2019-07-13T14:15:00Z">
            <w:rPr>
              <w:rFonts w:ascii="Arial" w:eastAsia="Arial" w:hAnsi="Arial" w:cs="Arial"/>
              <w:color w:val="000000" w:themeColor="text1"/>
              <w:sz w:val="22"/>
            </w:rPr>
          </w:rPrChange>
        </w:rPr>
      </w:pPr>
    </w:p>
    <w:p w14:paraId="26CEC286" w14:textId="77777777" w:rsidR="00812A49" w:rsidRPr="003A1D1D" w:rsidRDefault="00812A49" w:rsidP="00812A49">
      <w:pPr>
        <w:spacing w:line="480" w:lineRule="auto"/>
        <w:rPr>
          <w:rFonts w:ascii="Arial" w:eastAsia="Arial" w:hAnsi="Arial" w:cs="Arial"/>
          <w:color w:val="000000" w:themeColor="text1"/>
          <w:sz w:val="22"/>
          <w:szCs w:val="22"/>
          <w:rPrChange w:id="31" w:author="Reis-Filho, Jorge S./Pathology" w:date="2019-07-13T14:15:00Z">
            <w:rPr>
              <w:rFonts w:ascii="Arial" w:eastAsia="Arial" w:hAnsi="Arial" w:cs="Arial"/>
              <w:color w:val="000000" w:themeColor="text1"/>
              <w:sz w:val="22"/>
            </w:rPr>
          </w:rPrChange>
        </w:rPr>
      </w:pPr>
      <w:r w:rsidRPr="003A1D1D">
        <w:rPr>
          <w:rFonts w:ascii="Arial" w:eastAsia="Arial" w:hAnsi="Arial" w:cs="Arial"/>
          <w:color w:val="000000" w:themeColor="text1"/>
          <w:sz w:val="22"/>
          <w:szCs w:val="22"/>
          <w:rPrChange w:id="32" w:author="Reis-Filho, Jorge S./Pathology" w:date="2019-07-13T14:15:00Z">
            <w:rPr>
              <w:rFonts w:ascii="Arial" w:eastAsia="Arial" w:hAnsi="Arial" w:cs="Arial"/>
              <w:color w:val="000000" w:themeColor="text1"/>
              <w:sz w:val="22"/>
            </w:rPr>
          </w:rPrChange>
        </w:rPr>
        <w:t>After the initial error correction, collapsed reads were re-aligned to the reference genome. Collapsed read pairs with sufficient implied overlap were stitched together. This step builds a single contiguous sequence for the entire fragment, which provides better context for downstream assembly.  In addition, this allows for further error correction when there is a discrepancy between the base calls from the two paired end reads within the overlap between the two reads. The paired-end collapsed reads that did not have sufficient overlap were unaffected by stitching.</w:t>
      </w:r>
    </w:p>
    <w:p w14:paraId="6509514A" w14:textId="77777777" w:rsidR="00812A49" w:rsidRPr="003A1D1D" w:rsidRDefault="00812A49" w:rsidP="00812A49">
      <w:pPr>
        <w:spacing w:line="480" w:lineRule="auto"/>
        <w:rPr>
          <w:rFonts w:ascii="Arial" w:eastAsia="Arial" w:hAnsi="Arial" w:cs="Arial"/>
          <w:color w:val="000000" w:themeColor="text1"/>
          <w:sz w:val="22"/>
          <w:szCs w:val="22"/>
          <w:rPrChange w:id="33" w:author="Reis-Filho, Jorge S./Pathology" w:date="2019-07-13T14:15:00Z">
            <w:rPr>
              <w:rFonts w:ascii="Arial" w:eastAsia="Arial" w:hAnsi="Arial" w:cs="Arial"/>
              <w:color w:val="000000" w:themeColor="text1"/>
              <w:sz w:val="22"/>
            </w:rPr>
          </w:rPrChange>
        </w:rPr>
      </w:pPr>
    </w:p>
    <w:p w14:paraId="31807015" w14:textId="77777777" w:rsidR="00812A49" w:rsidRPr="003A1D1D" w:rsidRDefault="00812A49" w:rsidP="00812A49">
      <w:pPr>
        <w:pStyle w:val="Heading3"/>
        <w:rPr>
          <w:b/>
          <w:color w:val="000000" w:themeColor="text1"/>
        </w:rPr>
      </w:pPr>
      <w:r w:rsidRPr="003A1D1D">
        <w:rPr>
          <w:b/>
          <w:color w:val="000000" w:themeColor="text1"/>
        </w:rPr>
        <w:t>Candidate variant generation by de novo assembly</w:t>
      </w:r>
    </w:p>
    <w:p w14:paraId="27589432" w14:textId="77777777" w:rsidR="00812A49" w:rsidRPr="003A1D1D" w:rsidRDefault="00812A49" w:rsidP="00812A49">
      <w:pPr>
        <w:spacing w:line="480" w:lineRule="auto"/>
        <w:rPr>
          <w:rFonts w:ascii="Arial" w:eastAsia="Arial" w:hAnsi="Arial" w:cs="Arial"/>
          <w:color w:val="000000" w:themeColor="text1"/>
          <w:sz w:val="22"/>
          <w:szCs w:val="22"/>
          <w:rPrChange w:id="34" w:author="Reis-Filho, Jorge S./Pathology" w:date="2019-07-13T14:15:00Z">
            <w:rPr>
              <w:rFonts w:ascii="Arial" w:eastAsia="Arial" w:hAnsi="Arial" w:cs="Arial"/>
              <w:color w:val="000000" w:themeColor="text1"/>
              <w:sz w:val="22"/>
            </w:rPr>
          </w:rPrChange>
        </w:rPr>
      </w:pPr>
      <w:r w:rsidRPr="00BD7D86">
        <w:rPr>
          <w:rFonts w:ascii="Arial" w:eastAsia="Arial" w:hAnsi="Arial" w:cs="Arial"/>
          <w:color w:val="000000" w:themeColor="text1"/>
          <w:sz w:val="22"/>
          <w:szCs w:val="22"/>
        </w:rPr>
        <w:t xml:space="preserve">A </w:t>
      </w:r>
      <w:r w:rsidRPr="00BD7D86">
        <w:rPr>
          <w:rFonts w:ascii="Arial" w:eastAsia="Arial" w:hAnsi="Arial" w:cs="Arial"/>
          <w:i/>
          <w:color w:val="000000" w:themeColor="text1"/>
          <w:sz w:val="22"/>
          <w:szCs w:val="22"/>
        </w:rPr>
        <w:t>de novo</w:t>
      </w:r>
      <w:r w:rsidRPr="00BD7D86">
        <w:rPr>
          <w:rFonts w:ascii="Arial" w:eastAsia="Arial" w:hAnsi="Arial" w:cs="Arial"/>
          <w:color w:val="000000" w:themeColor="text1"/>
          <w:sz w:val="22"/>
          <w:szCs w:val="22"/>
        </w:rPr>
        <w:t xml:space="preserve"> assembly was constructed for each contiguous target region based on the error corrected read pairs. The assembly provided a compact, reference-free representation of all the haplotypes observed in the reads. For each target region, an optimal </w:t>
      </w:r>
      <w:r w:rsidRPr="003A1D1D">
        <w:rPr>
          <w:rFonts w:ascii="Arial" w:eastAsia="Arial" w:hAnsi="Arial" w:cs="Arial"/>
          <w:i/>
          <w:color w:val="000000" w:themeColor="text1"/>
          <w:sz w:val="22"/>
          <w:szCs w:val="22"/>
          <w:rPrChange w:id="35" w:author="Reis-Filho, Jorge S./Pathology" w:date="2019-07-13T14:15:00Z">
            <w:rPr>
              <w:rFonts w:ascii="Arial" w:eastAsia="Arial" w:hAnsi="Arial" w:cs="Arial"/>
              <w:i/>
              <w:color w:val="000000" w:themeColor="text1"/>
              <w:sz w:val="22"/>
            </w:rPr>
          </w:rPrChange>
        </w:rPr>
        <w:t>k</w:t>
      </w:r>
      <w:r w:rsidRPr="003A1D1D">
        <w:rPr>
          <w:rFonts w:ascii="Arial" w:eastAsia="Arial" w:hAnsi="Arial" w:cs="Arial"/>
          <w:color w:val="000000" w:themeColor="text1"/>
          <w:sz w:val="22"/>
          <w:szCs w:val="22"/>
          <w:rPrChange w:id="36" w:author="Reis-Filho, Jorge S./Pathology" w:date="2019-07-13T14:15:00Z">
            <w:rPr>
              <w:rFonts w:ascii="Arial" w:eastAsia="Arial" w:hAnsi="Arial" w:cs="Arial"/>
              <w:color w:val="000000" w:themeColor="text1"/>
              <w:sz w:val="22"/>
            </w:rPr>
          </w:rPrChange>
        </w:rPr>
        <w:t xml:space="preserve">-mer size </w:t>
      </w:r>
      <w:r w:rsidRPr="003A1D1D">
        <w:rPr>
          <w:rFonts w:ascii="Arial" w:eastAsia="Arial" w:hAnsi="Arial" w:cs="Arial"/>
          <w:i/>
          <w:color w:val="000000" w:themeColor="text1"/>
          <w:sz w:val="22"/>
          <w:szCs w:val="22"/>
          <w:rPrChange w:id="37" w:author="Reis-Filho, Jorge S./Pathology" w:date="2019-07-13T14:15:00Z">
            <w:rPr>
              <w:rFonts w:ascii="Arial" w:eastAsia="Arial" w:hAnsi="Arial" w:cs="Arial"/>
              <w:i/>
              <w:color w:val="000000" w:themeColor="text1"/>
              <w:sz w:val="22"/>
            </w:rPr>
          </w:rPrChange>
        </w:rPr>
        <w:t xml:space="preserve">k </w:t>
      </w:r>
      <w:r w:rsidRPr="003A1D1D">
        <w:rPr>
          <w:rFonts w:ascii="Cambria Math" w:eastAsia="Arial" w:hAnsi="Cambria Math" w:cs="Cambria Math"/>
          <w:color w:val="000000" w:themeColor="text1"/>
          <w:sz w:val="22"/>
          <w:szCs w:val="22"/>
          <w:rPrChange w:id="38" w:author="Reis-Filho, Jorge S./Pathology" w:date="2019-07-13T14:15:00Z">
            <w:rPr>
              <w:rFonts w:ascii="Cambria Math" w:eastAsia="Arial" w:hAnsi="Cambria Math" w:cs="Cambria Math"/>
              <w:color w:val="000000" w:themeColor="text1"/>
              <w:sz w:val="22"/>
            </w:rPr>
          </w:rPrChange>
        </w:rPr>
        <w:t>∈</w:t>
      </w:r>
      <w:r w:rsidRPr="003A1D1D">
        <w:rPr>
          <w:rFonts w:ascii="Arial" w:eastAsia="Arial" w:hAnsi="Arial" w:cs="Arial"/>
          <w:color w:val="000000" w:themeColor="text1"/>
          <w:sz w:val="22"/>
          <w:szCs w:val="22"/>
          <w:rPrChange w:id="39" w:author="Reis-Filho, Jorge S./Pathology" w:date="2019-07-13T14:15:00Z">
            <w:rPr>
              <w:rFonts w:ascii="Arial" w:eastAsia="Arial" w:hAnsi="Arial" w:cs="Arial"/>
              <w:color w:val="000000" w:themeColor="text1"/>
              <w:sz w:val="22"/>
            </w:rPr>
          </w:rPrChange>
        </w:rPr>
        <w:t xml:space="preserve"> (48, 64, 96) was dynamically selected based on the largest perfect repeat </w:t>
      </w:r>
      <w:r w:rsidRPr="003A1D1D">
        <w:rPr>
          <w:rFonts w:ascii="Cambria Math" w:eastAsia="Arial" w:hAnsi="Cambria Math" w:cs="Cambria Math"/>
          <w:color w:val="000000" w:themeColor="text1"/>
          <w:sz w:val="22"/>
          <w:szCs w:val="22"/>
          <w:rPrChange w:id="40" w:author="Reis-Filho, Jorge S./Pathology" w:date="2019-07-13T14:15:00Z">
            <w:rPr>
              <w:rFonts w:ascii="Cambria Math" w:eastAsia="Arial" w:hAnsi="Cambria Math" w:cs="Cambria Math"/>
              <w:color w:val="000000" w:themeColor="text1"/>
              <w:sz w:val="22"/>
            </w:rPr>
          </w:rPrChange>
        </w:rPr>
        <w:t>𝜆</w:t>
      </w:r>
      <w:r w:rsidRPr="003A1D1D">
        <w:rPr>
          <w:rFonts w:ascii="Arial" w:eastAsia="Arial" w:hAnsi="Arial" w:cs="Arial"/>
          <w:color w:val="000000" w:themeColor="text1"/>
          <w:sz w:val="22"/>
          <w:szCs w:val="22"/>
          <w:rPrChange w:id="41" w:author="Reis-Filho, Jorge S./Pathology" w:date="2019-07-13T14:15:00Z">
            <w:rPr>
              <w:rFonts w:ascii="Arial" w:eastAsia="Arial" w:hAnsi="Arial" w:cs="Arial"/>
              <w:color w:val="000000" w:themeColor="text1"/>
              <w:sz w:val="22"/>
            </w:rPr>
          </w:rPrChange>
        </w:rPr>
        <w:t xml:space="preserve"> within that region. The selected </w:t>
      </w:r>
      <w:r w:rsidRPr="003A1D1D">
        <w:rPr>
          <w:rFonts w:ascii="Arial" w:eastAsia="Arial" w:hAnsi="Arial" w:cs="Arial"/>
          <w:i/>
          <w:color w:val="000000" w:themeColor="text1"/>
          <w:sz w:val="22"/>
          <w:szCs w:val="22"/>
          <w:rPrChange w:id="42" w:author="Reis-Filho, Jorge S./Pathology" w:date="2019-07-13T14:15:00Z">
            <w:rPr>
              <w:rFonts w:ascii="Arial" w:eastAsia="Arial" w:hAnsi="Arial" w:cs="Arial"/>
              <w:i/>
              <w:color w:val="000000" w:themeColor="text1"/>
              <w:sz w:val="22"/>
            </w:rPr>
          </w:rPrChange>
        </w:rPr>
        <w:t xml:space="preserve">k </w:t>
      </w:r>
      <w:r w:rsidRPr="003A1D1D">
        <w:rPr>
          <w:rFonts w:ascii="Arial" w:eastAsia="Arial" w:hAnsi="Arial" w:cs="Arial"/>
          <w:color w:val="000000" w:themeColor="text1"/>
          <w:sz w:val="22"/>
          <w:szCs w:val="22"/>
          <w:rPrChange w:id="43" w:author="Reis-Filho, Jorge S./Pathology" w:date="2019-07-13T14:15:00Z">
            <w:rPr>
              <w:rFonts w:ascii="Arial" w:eastAsia="Arial" w:hAnsi="Arial" w:cs="Arial"/>
              <w:color w:val="000000" w:themeColor="text1"/>
              <w:sz w:val="22"/>
            </w:rPr>
          </w:rPrChange>
        </w:rPr>
        <w:t xml:space="preserve">was the smallest </w:t>
      </w:r>
      <w:r w:rsidRPr="003A1D1D">
        <w:rPr>
          <w:rFonts w:ascii="Arial" w:eastAsia="Arial" w:hAnsi="Arial" w:cs="Arial"/>
          <w:i/>
          <w:color w:val="000000" w:themeColor="text1"/>
          <w:sz w:val="22"/>
          <w:szCs w:val="22"/>
          <w:rPrChange w:id="44" w:author="Reis-Filho, Jorge S./Pathology" w:date="2019-07-13T14:15:00Z">
            <w:rPr>
              <w:rFonts w:ascii="Arial" w:eastAsia="Arial" w:hAnsi="Arial" w:cs="Arial"/>
              <w:i/>
              <w:color w:val="000000" w:themeColor="text1"/>
              <w:sz w:val="22"/>
            </w:rPr>
          </w:rPrChange>
        </w:rPr>
        <w:t xml:space="preserve">k </w:t>
      </w:r>
      <w:r w:rsidRPr="003A1D1D">
        <w:rPr>
          <w:rFonts w:ascii="Arial" w:eastAsia="Arial" w:hAnsi="Arial" w:cs="Arial"/>
          <w:color w:val="000000" w:themeColor="text1"/>
          <w:sz w:val="22"/>
          <w:szCs w:val="22"/>
          <w:rPrChange w:id="45" w:author="Reis-Filho, Jorge S./Pathology" w:date="2019-07-13T14:15:00Z">
            <w:rPr>
              <w:rFonts w:ascii="Arial" w:eastAsia="Arial" w:hAnsi="Arial" w:cs="Arial"/>
              <w:color w:val="000000" w:themeColor="text1"/>
              <w:sz w:val="22"/>
            </w:rPr>
          </w:rPrChange>
        </w:rPr>
        <w:lastRenderedPageBreak/>
        <w:t xml:space="preserve">such that </w:t>
      </w:r>
      <w:r w:rsidRPr="003A1D1D">
        <w:rPr>
          <w:rFonts w:ascii="Arial" w:eastAsia="Arial" w:hAnsi="Arial" w:cs="Arial"/>
          <w:i/>
          <w:color w:val="000000" w:themeColor="text1"/>
          <w:sz w:val="22"/>
          <w:szCs w:val="22"/>
          <w:rPrChange w:id="46" w:author="Reis-Filho, Jorge S./Pathology" w:date="2019-07-13T14:15:00Z">
            <w:rPr>
              <w:rFonts w:ascii="Arial" w:eastAsia="Arial" w:hAnsi="Arial" w:cs="Arial"/>
              <w:i/>
              <w:color w:val="000000" w:themeColor="text1"/>
              <w:sz w:val="22"/>
            </w:rPr>
          </w:rPrChange>
        </w:rPr>
        <w:t xml:space="preserve">k </w:t>
      </w:r>
      <w:r w:rsidRPr="003A1D1D">
        <w:rPr>
          <w:rFonts w:ascii="Arial" w:eastAsia="Arial" w:hAnsi="Arial" w:cs="Arial"/>
          <w:color w:val="000000" w:themeColor="text1"/>
          <w:sz w:val="22"/>
          <w:szCs w:val="22"/>
          <w:rPrChange w:id="47" w:author="Reis-Filho, Jorge S./Pathology" w:date="2019-07-13T14:15:00Z">
            <w:rPr>
              <w:rFonts w:ascii="Arial" w:eastAsia="Arial" w:hAnsi="Arial" w:cs="Arial"/>
              <w:color w:val="000000" w:themeColor="text1"/>
              <w:sz w:val="22"/>
            </w:rPr>
          </w:rPrChange>
        </w:rPr>
        <w:t xml:space="preserve">≥ </w:t>
      </w:r>
      <w:r w:rsidRPr="003A1D1D">
        <w:rPr>
          <w:rFonts w:ascii="Cambria Math" w:eastAsia="Arial" w:hAnsi="Cambria Math" w:cs="Cambria Math"/>
          <w:color w:val="000000" w:themeColor="text1"/>
          <w:sz w:val="22"/>
          <w:szCs w:val="22"/>
          <w:rPrChange w:id="48" w:author="Reis-Filho, Jorge S./Pathology" w:date="2019-07-13T14:15:00Z">
            <w:rPr>
              <w:rFonts w:ascii="Cambria Math" w:eastAsia="Arial" w:hAnsi="Cambria Math" w:cs="Cambria Math"/>
              <w:color w:val="000000" w:themeColor="text1"/>
              <w:sz w:val="22"/>
            </w:rPr>
          </w:rPrChange>
        </w:rPr>
        <w:t>𝜆</w:t>
      </w:r>
      <w:r w:rsidRPr="003A1D1D">
        <w:rPr>
          <w:rFonts w:ascii="Arial" w:eastAsia="Arial" w:hAnsi="Arial" w:cs="Arial"/>
          <w:color w:val="000000" w:themeColor="text1"/>
          <w:sz w:val="22"/>
          <w:szCs w:val="22"/>
          <w:rPrChange w:id="49" w:author="Reis-Filho, Jorge S./Pathology" w:date="2019-07-13T14:15:00Z">
            <w:rPr>
              <w:rFonts w:ascii="Arial" w:eastAsia="Arial" w:hAnsi="Arial" w:cs="Arial"/>
              <w:color w:val="000000" w:themeColor="text1"/>
              <w:sz w:val="22"/>
            </w:rPr>
          </w:rPrChange>
        </w:rPr>
        <w:t xml:space="preserve">. Once </w:t>
      </w:r>
      <w:r w:rsidRPr="003A1D1D">
        <w:rPr>
          <w:rFonts w:ascii="Arial" w:eastAsia="Arial" w:hAnsi="Arial" w:cs="Arial"/>
          <w:i/>
          <w:color w:val="000000" w:themeColor="text1"/>
          <w:sz w:val="22"/>
          <w:szCs w:val="22"/>
          <w:rPrChange w:id="50" w:author="Reis-Filho, Jorge S./Pathology" w:date="2019-07-13T14:15:00Z">
            <w:rPr>
              <w:rFonts w:ascii="Arial" w:eastAsia="Arial" w:hAnsi="Arial" w:cs="Arial"/>
              <w:i/>
              <w:color w:val="000000" w:themeColor="text1"/>
              <w:sz w:val="22"/>
            </w:rPr>
          </w:rPrChange>
        </w:rPr>
        <w:t>k</w:t>
      </w:r>
      <w:r w:rsidRPr="003A1D1D">
        <w:rPr>
          <w:rFonts w:ascii="Arial" w:eastAsia="Arial" w:hAnsi="Arial" w:cs="Arial"/>
          <w:color w:val="000000" w:themeColor="text1"/>
          <w:sz w:val="22"/>
          <w:szCs w:val="22"/>
          <w:rPrChange w:id="51" w:author="Reis-Filho, Jorge S./Pathology" w:date="2019-07-13T14:15:00Z">
            <w:rPr>
              <w:rFonts w:ascii="Arial" w:eastAsia="Arial" w:hAnsi="Arial" w:cs="Arial"/>
              <w:color w:val="000000" w:themeColor="text1"/>
              <w:sz w:val="22"/>
            </w:rPr>
          </w:rPrChange>
        </w:rPr>
        <w:t xml:space="preserve"> was selected, a De Bruijn graph was assembled based on </w:t>
      </w:r>
      <w:r w:rsidRPr="003A1D1D">
        <w:rPr>
          <w:rFonts w:ascii="Arial" w:eastAsia="Arial" w:hAnsi="Arial" w:cs="Arial"/>
          <w:i/>
          <w:color w:val="000000" w:themeColor="text1"/>
          <w:sz w:val="22"/>
          <w:szCs w:val="22"/>
          <w:rPrChange w:id="52" w:author="Reis-Filho, Jorge S./Pathology" w:date="2019-07-13T14:15:00Z">
            <w:rPr>
              <w:rFonts w:ascii="Arial" w:eastAsia="Arial" w:hAnsi="Arial" w:cs="Arial"/>
              <w:i/>
              <w:color w:val="000000" w:themeColor="text1"/>
              <w:sz w:val="22"/>
            </w:rPr>
          </w:rPrChange>
        </w:rPr>
        <w:t>k</w:t>
      </w:r>
      <w:r w:rsidRPr="003A1D1D">
        <w:rPr>
          <w:rFonts w:ascii="Arial" w:eastAsia="Arial" w:hAnsi="Arial" w:cs="Arial"/>
          <w:color w:val="000000" w:themeColor="text1"/>
          <w:sz w:val="22"/>
          <w:szCs w:val="22"/>
          <w:rPrChange w:id="53" w:author="Reis-Filho, Jorge S./Pathology" w:date="2019-07-13T14:15:00Z">
            <w:rPr>
              <w:rFonts w:ascii="Arial" w:eastAsia="Arial" w:hAnsi="Arial" w:cs="Arial"/>
              <w:color w:val="000000" w:themeColor="text1"/>
              <w:sz w:val="22"/>
            </w:rPr>
          </w:rPrChange>
        </w:rPr>
        <w:t xml:space="preserve">-mers from all reads overlapping the target region. The error-corrected reads were first localized to target regions by alignment to the reference genome sequence. The reads in each target region were assembled into a de Bruijn graph, the reads aligned to the graph, and a read support vector was populated for each </w:t>
      </w:r>
      <w:r w:rsidRPr="003A1D1D">
        <w:rPr>
          <w:rFonts w:ascii="Arial" w:eastAsia="Arial" w:hAnsi="Arial" w:cs="Arial"/>
          <w:i/>
          <w:color w:val="000000" w:themeColor="text1"/>
          <w:sz w:val="22"/>
          <w:szCs w:val="22"/>
          <w:rPrChange w:id="54" w:author="Reis-Filho, Jorge S./Pathology" w:date="2019-07-13T14:15:00Z">
            <w:rPr>
              <w:rFonts w:ascii="Arial" w:eastAsia="Arial" w:hAnsi="Arial" w:cs="Arial"/>
              <w:i/>
              <w:color w:val="000000" w:themeColor="text1"/>
              <w:sz w:val="22"/>
            </w:rPr>
          </w:rPrChange>
        </w:rPr>
        <w:t>k</w:t>
      </w:r>
      <w:r w:rsidRPr="003A1D1D">
        <w:rPr>
          <w:rFonts w:ascii="Arial" w:eastAsia="Arial" w:hAnsi="Arial" w:cs="Arial"/>
          <w:color w:val="000000" w:themeColor="text1"/>
          <w:sz w:val="22"/>
          <w:szCs w:val="22"/>
          <w:rPrChange w:id="55" w:author="Reis-Filho, Jorge S./Pathology" w:date="2019-07-13T14:15:00Z">
            <w:rPr>
              <w:rFonts w:ascii="Arial" w:eastAsia="Arial" w:hAnsi="Arial" w:cs="Arial"/>
              <w:color w:val="000000" w:themeColor="text1"/>
              <w:sz w:val="22"/>
            </w:rPr>
          </w:rPrChange>
        </w:rPr>
        <w:t xml:space="preserve">-mer in the graph based on the lowest quality base in each occurrence of that </w:t>
      </w:r>
      <w:r w:rsidRPr="003A1D1D">
        <w:rPr>
          <w:rFonts w:ascii="Arial" w:eastAsia="Arial" w:hAnsi="Arial" w:cs="Arial"/>
          <w:i/>
          <w:color w:val="000000" w:themeColor="text1"/>
          <w:sz w:val="22"/>
          <w:szCs w:val="22"/>
          <w:rPrChange w:id="56" w:author="Reis-Filho, Jorge S./Pathology" w:date="2019-07-13T14:15:00Z">
            <w:rPr>
              <w:rFonts w:ascii="Arial" w:eastAsia="Arial" w:hAnsi="Arial" w:cs="Arial"/>
              <w:i/>
              <w:color w:val="000000" w:themeColor="text1"/>
              <w:sz w:val="22"/>
            </w:rPr>
          </w:rPrChange>
        </w:rPr>
        <w:t>k</w:t>
      </w:r>
      <w:r w:rsidRPr="003A1D1D">
        <w:rPr>
          <w:rFonts w:ascii="Arial" w:eastAsia="Arial" w:hAnsi="Arial" w:cs="Arial"/>
          <w:color w:val="000000" w:themeColor="text1"/>
          <w:sz w:val="22"/>
          <w:szCs w:val="22"/>
          <w:rPrChange w:id="57" w:author="Reis-Filho, Jorge S./Pathology" w:date="2019-07-13T14:15:00Z">
            <w:rPr>
              <w:rFonts w:ascii="Arial" w:eastAsia="Arial" w:hAnsi="Arial" w:cs="Arial"/>
              <w:color w:val="000000" w:themeColor="text1"/>
              <w:sz w:val="22"/>
            </w:rPr>
          </w:rPrChange>
        </w:rPr>
        <w:t xml:space="preserve">-mer in an error-corrected read. The graph was iteratively pruned by applying heuristics to remove edges with weak support. Variant calling was performed by aligning the edges of the pruned graph to a reference and listing genomic coordinates where an edge was different from the reference. By extending the edge on either side with the edges with the highest support upstream and downstream, it was possible to provide a longer context for the alignment than what was possible based on a single read, which helped avoid alignment-related artifacts in variant calling. </w:t>
      </w:r>
    </w:p>
    <w:p w14:paraId="0C3A0F58" w14:textId="77777777" w:rsidR="00812A49" w:rsidRPr="003A1D1D" w:rsidRDefault="00812A49" w:rsidP="00812A49">
      <w:pPr>
        <w:spacing w:line="480" w:lineRule="auto"/>
        <w:rPr>
          <w:rFonts w:ascii="Arial" w:eastAsia="Arial" w:hAnsi="Arial" w:cs="Arial"/>
          <w:color w:val="000000" w:themeColor="text1"/>
          <w:sz w:val="22"/>
          <w:szCs w:val="22"/>
          <w:rPrChange w:id="58" w:author="Reis-Filho, Jorge S./Pathology" w:date="2019-07-13T14:15:00Z">
            <w:rPr>
              <w:rFonts w:ascii="Arial" w:eastAsia="Arial" w:hAnsi="Arial" w:cs="Arial"/>
              <w:color w:val="000000" w:themeColor="text1"/>
              <w:sz w:val="22"/>
            </w:rPr>
          </w:rPrChange>
        </w:rPr>
      </w:pPr>
    </w:p>
    <w:p w14:paraId="2A6B59E5" w14:textId="77777777" w:rsidR="00812A49" w:rsidRPr="003A1D1D" w:rsidRDefault="00812A49" w:rsidP="00812A49">
      <w:pPr>
        <w:spacing w:line="480" w:lineRule="auto"/>
        <w:rPr>
          <w:rFonts w:ascii="Arial" w:hAnsi="Arial" w:cs="Arial"/>
          <w:b/>
          <w:i/>
          <w:sz w:val="22"/>
          <w:szCs w:val="22"/>
        </w:rPr>
      </w:pPr>
      <w:r w:rsidRPr="003A1D1D">
        <w:rPr>
          <w:rFonts w:ascii="Arial" w:hAnsi="Arial" w:cs="Arial"/>
          <w:b/>
          <w:i/>
          <w:sz w:val="22"/>
          <w:szCs w:val="22"/>
        </w:rPr>
        <w:t>Reproducibility of the targeted DNA assay</w:t>
      </w:r>
    </w:p>
    <w:p w14:paraId="73645F22" w14:textId="77777777" w:rsidR="00812A49" w:rsidRPr="003A1D1D" w:rsidRDefault="00812A49" w:rsidP="00812A49">
      <w:pPr>
        <w:spacing w:line="480" w:lineRule="auto"/>
        <w:rPr>
          <w:rFonts w:ascii="Arial" w:hAnsi="Arial" w:cs="Arial"/>
          <w:sz w:val="22"/>
          <w:szCs w:val="22"/>
        </w:rPr>
      </w:pPr>
      <w:r w:rsidRPr="003A1D1D">
        <w:rPr>
          <w:rFonts w:ascii="Arial" w:hAnsi="Arial" w:cs="Arial"/>
          <w:sz w:val="22"/>
          <w:szCs w:val="22"/>
        </w:rPr>
        <w:t>Two similar targeted DNA assay protocols (V1 and V2) for plasma cfDNA and matching WBC gDNA samples were employed in this study. The main differences were the UMI sequences in the library adapters and the reaction volumes in hybridization enrichment process, neither of which would be expected to influence results. To ensure assay performance equivalence, six patient samples with a large cfDNA yield were selected (</w:t>
      </w:r>
      <w:r w:rsidRPr="003A1D1D">
        <w:rPr>
          <w:rFonts w:ascii="Arial" w:hAnsi="Arial" w:cs="Arial"/>
          <w:b/>
          <w:sz w:val="22"/>
          <w:szCs w:val="22"/>
        </w:rPr>
        <w:t>Supplementary Table 6</w:t>
      </w:r>
      <w:r w:rsidRPr="003A1D1D">
        <w:rPr>
          <w:rFonts w:ascii="Arial" w:hAnsi="Arial" w:cs="Arial"/>
          <w:sz w:val="22"/>
          <w:szCs w:val="22"/>
        </w:rPr>
        <w:t>), allowing for reprocessing with both assay protocols, as well as droplet digital PCR (ddPCR). Bio-Rad ddPCR was used to measure canonical hotspot variants in five of the six patient samples, revealing good agreement with measurements using the targeted DNA assays (</w:t>
      </w:r>
      <w:r w:rsidRPr="003A1D1D">
        <w:rPr>
          <w:rFonts w:ascii="Arial" w:hAnsi="Arial" w:cs="Arial"/>
          <w:b/>
          <w:sz w:val="22"/>
          <w:szCs w:val="22"/>
        </w:rPr>
        <w:t>Fig. 1b</w:t>
      </w:r>
      <w:r w:rsidRPr="003A1D1D">
        <w:rPr>
          <w:rFonts w:ascii="Arial" w:hAnsi="Arial" w:cs="Arial"/>
          <w:sz w:val="22"/>
          <w:szCs w:val="22"/>
        </w:rPr>
        <w:t xml:space="preserve">). </w:t>
      </w:r>
      <w:r w:rsidRPr="003A1D1D">
        <w:rPr>
          <w:rFonts w:ascii="Arial" w:hAnsi="Arial" w:cs="Arial"/>
          <w:b/>
          <w:sz w:val="22"/>
          <w:szCs w:val="22"/>
        </w:rPr>
        <w:t xml:space="preserve">Fig. 1c </w:t>
      </w:r>
      <w:r w:rsidRPr="003A1D1D">
        <w:rPr>
          <w:rFonts w:ascii="Arial" w:hAnsi="Arial" w:cs="Arial"/>
          <w:sz w:val="22"/>
          <w:szCs w:val="22"/>
        </w:rPr>
        <w:t>and</w:t>
      </w:r>
      <w:r w:rsidRPr="003A1D1D">
        <w:rPr>
          <w:rFonts w:ascii="Arial" w:hAnsi="Arial" w:cs="Arial"/>
          <w:b/>
          <w:sz w:val="22"/>
          <w:szCs w:val="22"/>
        </w:rPr>
        <w:t xml:space="preserve"> Supplementary Fig. 3 </w:t>
      </w:r>
      <w:r w:rsidRPr="003A1D1D">
        <w:rPr>
          <w:rFonts w:ascii="Arial" w:hAnsi="Arial" w:cs="Arial"/>
          <w:sz w:val="22"/>
          <w:szCs w:val="22"/>
        </w:rPr>
        <w:t>show the measured allele fraction of variants called either using the V1 or V2 targeted DNA assay protocol. Measured VAFs between the two technical replicates for samples from five patients (</w:t>
      </w:r>
      <w:r w:rsidRPr="003A1D1D">
        <w:rPr>
          <w:rFonts w:ascii="Arial" w:hAnsi="Arial" w:cs="Arial"/>
          <w:b/>
          <w:sz w:val="22"/>
          <w:szCs w:val="22"/>
        </w:rPr>
        <w:t>Fig. 1c</w:t>
      </w:r>
      <w:r w:rsidRPr="003A1D1D">
        <w:rPr>
          <w:rFonts w:ascii="Arial" w:hAnsi="Arial" w:cs="Arial"/>
          <w:sz w:val="22"/>
          <w:szCs w:val="22"/>
        </w:rPr>
        <w:t>) showed a strong agreement (</w:t>
      </w:r>
      <w:r w:rsidRPr="003A1D1D">
        <w:rPr>
          <w:rFonts w:ascii="Arial" w:hAnsi="Arial" w:cs="Arial"/>
          <w:i/>
          <w:sz w:val="22"/>
          <w:szCs w:val="22"/>
        </w:rPr>
        <w:t>R</w:t>
      </w:r>
      <w:r w:rsidRPr="003A1D1D">
        <w:rPr>
          <w:rFonts w:ascii="Arial" w:hAnsi="Arial" w:cs="Arial"/>
          <w:i/>
          <w:sz w:val="22"/>
          <w:szCs w:val="22"/>
          <w:vertAlign w:val="superscript"/>
        </w:rPr>
        <w:t>2</w:t>
      </w:r>
      <w:r w:rsidRPr="003A1D1D">
        <w:rPr>
          <w:rFonts w:ascii="Arial" w:hAnsi="Arial" w:cs="Arial"/>
          <w:sz w:val="22"/>
          <w:szCs w:val="22"/>
        </w:rPr>
        <w:t xml:space="preserve"> = 0.9997) as well as for one sample from a hypermutated case (</w:t>
      </w:r>
      <w:r w:rsidRPr="003A1D1D">
        <w:rPr>
          <w:rFonts w:ascii="Arial" w:hAnsi="Arial" w:cs="Arial"/>
          <w:b/>
          <w:sz w:val="22"/>
          <w:szCs w:val="22"/>
        </w:rPr>
        <w:t xml:space="preserve">Supplementary Fig. 3, </w:t>
      </w:r>
      <w:r w:rsidRPr="003A1D1D">
        <w:rPr>
          <w:rFonts w:ascii="Arial" w:hAnsi="Arial" w:cs="Arial"/>
          <w:i/>
          <w:sz w:val="22"/>
          <w:szCs w:val="22"/>
        </w:rPr>
        <w:t>R</w:t>
      </w:r>
      <w:r w:rsidRPr="003A1D1D">
        <w:rPr>
          <w:rFonts w:ascii="Arial" w:hAnsi="Arial" w:cs="Arial"/>
          <w:i/>
          <w:sz w:val="22"/>
          <w:szCs w:val="22"/>
          <w:vertAlign w:val="superscript"/>
        </w:rPr>
        <w:t>2</w:t>
      </w:r>
      <w:r w:rsidRPr="003A1D1D">
        <w:rPr>
          <w:rFonts w:ascii="Arial" w:hAnsi="Arial" w:cs="Arial"/>
          <w:sz w:val="22"/>
          <w:szCs w:val="22"/>
        </w:rPr>
        <w:t xml:space="preserve"> = 0.9972).</w:t>
      </w:r>
    </w:p>
    <w:p w14:paraId="6CA29D5A" w14:textId="77777777" w:rsidR="00812A49" w:rsidRPr="003A1D1D" w:rsidRDefault="00812A49" w:rsidP="00E709E0">
      <w:pPr>
        <w:spacing w:line="480" w:lineRule="auto"/>
        <w:rPr>
          <w:rFonts w:ascii="Arial" w:hAnsi="Arial" w:cs="Arial"/>
          <w:sz w:val="22"/>
          <w:szCs w:val="22"/>
        </w:rPr>
      </w:pPr>
    </w:p>
    <w:p w14:paraId="357B653B" w14:textId="77777777" w:rsidR="00812A49" w:rsidRPr="003A1D1D" w:rsidRDefault="00812A49" w:rsidP="00E709E0">
      <w:pPr>
        <w:spacing w:line="480" w:lineRule="auto"/>
        <w:rPr>
          <w:rFonts w:ascii="Arial" w:hAnsi="Arial" w:cs="Arial"/>
          <w:sz w:val="22"/>
          <w:szCs w:val="22"/>
        </w:rPr>
      </w:pPr>
    </w:p>
    <w:p w14:paraId="59E752B0" w14:textId="77777777" w:rsidR="00E709E0" w:rsidRPr="003A1D1D" w:rsidRDefault="00E709E0" w:rsidP="002E1309">
      <w:pPr>
        <w:pStyle w:val="Heading3"/>
        <w:rPr>
          <w:b/>
          <w:color w:val="000000" w:themeColor="text1"/>
        </w:rPr>
      </w:pPr>
      <w:r w:rsidRPr="003A1D1D">
        <w:rPr>
          <w:rFonts w:eastAsia="Calibri"/>
          <w:b/>
          <w:color w:val="000000" w:themeColor="text1"/>
        </w:rPr>
        <w:t>Machine</w:t>
      </w:r>
      <w:r w:rsidRPr="003A1D1D">
        <w:rPr>
          <w:b/>
          <w:color w:val="000000" w:themeColor="text1"/>
        </w:rPr>
        <w:t xml:space="preserve"> </w:t>
      </w:r>
      <w:r w:rsidRPr="003A1D1D">
        <w:rPr>
          <w:rFonts w:eastAsia="Calibri"/>
          <w:b/>
          <w:color w:val="000000" w:themeColor="text1"/>
        </w:rPr>
        <w:t>learning</w:t>
      </w:r>
      <w:r w:rsidRPr="003A1D1D">
        <w:rPr>
          <w:b/>
          <w:color w:val="000000" w:themeColor="text1"/>
        </w:rPr>
        <w:t xml:space="preserve"> </w:t>
      </w:r>
      <w:r w:rsidRPr="003A1D1D">
        <w:rPr>
          <w:rFonts w:eastAsia="Calibri"/>
          <w:b/>
          <w:color w:val="000000" w:themeColor="text1"/>
        </w:rPr>
        <w:t>error</w:t>
      </w:r>
      <w:r w:rsidRPr="003A1D1D">
        <w:rPr>
          <w:b/>
          <w:color w:val="000000" w:themeColor="text1"/>
        </w:rPr>
        <w:t xml:space="preserve"> </w:t>
      </w:r>
      <w:r w:rsidRPr="003A1D1D">
        <w:rPr>
          <w:rFonts w:eastAsia="Calibri"/>
          <w:b/>
          <w:color w:val="000000" w:themeColor="text1"/>
        </w:rPr>
        <w:t>model</w:t>
      </w:r>
    </w:p>
    <w:p w14:paraId="39B369E1" w14:textId="44DDA401" w:rsidR="002E1309" w:rsidRPr="003A1D1D" w:rsidRDefault="00E709E0">
      <w:pPr>
        <w:spacing w:line="480" w:lineRule="auto"/>
        <w:jc w:val="both"/>
        <w:rPr>
          <w:ins w:id="59" w:author="Reis-Filho, Jorge S./Pathology" w:date="2019-07-13T12:36:00Z"/>
          <w:rFonts w:ascii="Arial" w:eastAsia="Arial" w:hAnsi="Arial" w:cs="Arial"/>
          <w:color w:val="000000" w:themeColor="text1"/>
          <w:sz w:val="22"/>
          <w:szCs w:val="22"/>
          <w:rPrChange w:id="60" w:author="Reis-Filho, Jorge S./Pathology" w:date="2019-07-13T14:15:00Z">
            <w:rPr>
              <w:ins w:id="61" w:author="Reis-Filho, Jorge S./Pathology" w:date="2019-07-13T12:36:00Z"/>
              <w:rFonts w:ascii="Arial" w:eastAsia="Arial" w:hAnsi="Arial" w:cs="Arial"/>
              <w:color w:val="000000" w:themeColor="text1"/>
            </w:rPr>
          </w:rPrChange>
        </w:rPr>
        <w:pPrChange w:id="62" w:author="Reis-Filho, Jorge S./Pathology" w:date="2019-07-13T12:37:00Z">
          <w:pPr>
            <w:jc w:val="both"/>
          </w:pPr>
        </w:pPrChange>
      </w:pPr>
      <w:r w:rsidRPr="003A1D1D">
        <w:rPr>
          <w:rFonts w:ascii="Arial" w:eastAsia="Calibri" w:hAnsi="Arial" w:cs="Arial"/>
          <w:color w:val="000000" w:themeColor="text1"/>
          <w:sz w:val="22"/>
          <w:szCs w:val="22"/>
        </w:rPr>
        <w:t>Quality</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scores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were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assigned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to</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all</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called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variants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using</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pair</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of</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probabilistic</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error</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models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For</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SNVs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and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MNVs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hierarchical</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Bayesian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model</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with</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one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set</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of</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noise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parameters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per</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genomic</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position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in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panel</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and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alternative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allele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was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trained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using</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baseline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control</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samples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from</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technical</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validation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study</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Candidate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variants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generated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from</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De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Bruijn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graph</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were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scored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relative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to</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collapsed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pileup</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information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without</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base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alignment</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quality</w:t>
      </w:r>
      <w:r w:rsidRPr="003A1D1D">
        <w:rPr>
          <w:rFonts w:ascii="Arial" w:eastAsia="Arial" w:hAnsi="Arial" w:cs="Arial"/>
          <w:color w:val="000000" w:themeColor="text1"/>
          <w:sz w:val="22"/>
          <w:szCs w:val="22"/>
        </w:rPr>
        <w:t xml:space="preserve">. </w:t>
      </w:r>
      <w:ins w:id="63" w:author="Reis-Filho, Jorge S./Pathology" w:date="2019-07-13T12:36:00Z">
        <w:r w:rsidR="002E1309" w:rsidRPr="003A1D1D">
          <w:rPr>
            <w:rFonts w:ascii="Arial" w:eastAsia="Arial" w:hAnsi="Arial" w:cs="Arial"/>
            <w:color w:val="000000" w:themeColor="text1"/>
            <w:sz w:val="22"/>
            <w:szCs w:val="22"/>
            <w:rPrChange w:id="64" w:author="Reis-Filho, Jorge S./Pathology" w:date="2019-07-13T14:15:00Z">
              <w:rPr>
                <w:rFonts w:ascii="Arial" w:eastAsia="Arial" w:hAnsi="Arial" w:cs="Arial"/>
                <w:color w:val="000000" w:themeColor="text1"/>
              </w:rPr>
            </w:rPrChange>
          </w:rPr>
          <w:t xml:space="preserve"> At each genomic coordinate, </w:t>
        </w:r>
        <m:oMath>
          <m:r>
            <w:rPr>
              <w:rFonts w:ascii="Cambria Math" w:eastAsia="Arial" w:hAnsi="Cambria Math" w:cs="Arial"/>
              <w:color w:val="000000" w:themeColor="text1"/>
              <w:sz w:val="22"/>
              <w:szCs w:val="22"/>
              <w:rPrChange w:id="65" w:author="Reis-Filho, Jorge S./Pathology" w:date="2019-07-13T14:15:00Z">
                <w:rPr>
                  <w:rFonts w:ascii="Cambria Math" w:eastAsia="Arial" w:hAnsi="Cambria Math" w:cs="Arial"/>
                  <w:color w:val="000000" w:themeColor="text1"/>
                </w:rPr>
              </w:rPrChange>
            </w:rPr>
            <m:t>p</m:t>
          </m:r>
        </m:oMath>
        <w:r w:rsidR="002E1309" w:rsidRPr="003A1D1D">
          <w:rPr>
            <w:rFonts w:ascii="Arial" w:eastAsia="Arial" w:hAnsi="Arial" w:cs="Arial"/>
            <w:color w:val="000000" w:themeColor="text1"/>
            <w:sz w:val="22"/>
            <w:szCs w:val="22"/>
            <w:rPrChange w:id="66" w:author="Reis-Filho, Jorge S./Pathology" w:date="2019-07-13T14:15:00Z">
              <w:rPr>
                <w:rFonts w:ascii="Arial" w:eastAsia="Arial" w:hAnsi="Arial" w:cs="Arial"/>
                <w:color w:val="000000" w:themeColor="text1"/>
              </w:rPr>
            </w:rPrChange>
          </w:rPr>
          <w:t xml:space="preserve">, the expected alternate allele depth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Change w:id="67" w:author="Reis-Filho, Jorge S./Pathology" w:date="2019-07-13T14:15:00Z">
                    <w:rPr>
                      <w:rFonts w:ascii="Cambria Math" w:eastAsia="Arial" w:hAnsi="Cambria Math" w:cs="Arial"/>
                      <w:color w:val="000000" w:themeColor="text1"/>
                    </w:rPr>
                  </w:rPrChange>
                </w:rPr>
                <m:t>y</m:t>
              </m:r>
            </m:e>
            <m:sub>
              <m:r>
                <w:rPr>
                  <w:rFonts w:ascii="Cambria Math" w:eastAsia="Arial" w:hAnsi="Cambria Math" w:cs="Arial"/>
                  <w:color w:val="000000" w:themeColor="text1"/>
                  <w:sz w:val="22"/>
                  <w:szCs w:val="22"/>
                  <w:rPrChange w:id="68" w:author="Reis-Filho, Jorge S./Pathology" w:date="2019-07-13T14:15:00Z">
                    <w:rPr>
                      <w:rFonts w:ascii="Cambria Math" w:eastAsia="Arial" w:hAnsi="Cambria Math" w:cs="Arial"/>
                      <w:color w:val="000000" w:themeColor="text1"/>
                    </w:rPr>
                  </w:rPrChange>
                </w:rPr>
                <m:t>p</m:t>
              </m:r>
            </m:sub>
          </m:sSub>
        </m:oMath>
        <w:r w:rsidR="002E1309" w:rsidRPr="003A1D1D">
          <w:rPr>
            <w:rFonts w:ascii="Arial" w:eastAsia="Arial" w:hAnsi="Arial" w:cs="Arial"/>
            <w:color w:val="000000" w:themeColor="text1"/>
            <w:sz w:val="22"/>
            <w:szCs w:val="22"/>
            <w:rPrChange w:id="69" w:author="Reis-Filho, Jorge S./Pathology" w:date="2019-07-13T14:15:00Z">
              <w:rPr>
                <w:rFonts w:ascii="Arial" w:eastAsia="Arial" w:hAnsi="Arial" w:cs="Arial"/>
                <w:color w:val="000000" w:themeColor="text1"/>
              </w:rPr>
            </w:rPrChange>
          </w:rPr>
          <w:t xml:space="preserve"> has a baseline noise rate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Change w:id="70" w:author="Reis-Filho, Jorge S./Pathology" w:date="2019-07-13T14:15:00Z">
                    <w:rPr>
                      <w:rFonts w:ascii="Cambria Math" w:eastAsia="Arial" w:hAnsi="Cambria Math" w:cs="Arial"/>
                      <w:color w:val="000000" w:themeColor="text1"/>
                    </w:rPr>
                  </w:rPrChange>
                </w:rPr>
                <m:t>d</m:t>
              </m:r>
            </m:e>
            <m:sub>
              <m:r>
                <w:rPr>
                  <w:rFonts w:ascii="Cambria Math" w:eastAsia="Arial" w:hAnsi="Cambria Math" w:cs="Arial"/>
                  <w:color w:val="000000" w:themeColor="text1"/>
                  <w:sz w:val="22"/>
                  <w:szCs w:val="22"/>
                  <w:rPrChange w:id="71" w:author="Reis-Filho, Jorge S./Pathology" w:date="2019-07-13T14:15:00Z">
                    <w:rPr>
                      <w:rFonts w:ascii="Cambria Math" w:eastAsia="Arial" w:hAnsi="Cambria Math" w:cs="Arial"/>
                      <w:color w:val="000000" w:themeColor="text1"/>
                    </w:rPr>
                  </w:rPrChange>
                </w:rPr>
                <m:t>p</m:t>
              </m:r>
            </m:sub>
          </m:sSub>
          <m:r>
            <w:rPr>
              <w:rFonts w:ascii="Cambria Math" w:eastAsia="Arial" w:hAnsi="Cambria Math" w:cs="Arial"/>
              <w:color w:val="000000" w:themeColor="text1"/>
              <w:sz w:val="22"/>
              <w:szCs w:val="22"/>
              <w:rPrChange w:id="72" w:author="Reis-Filho, Jorge S./Pathology" w:date="2019-07-13T14:15:00Z">
                <w:rPr>
                  <w:rFonts w:ascii="Cambria Math" w:eastAsia="Arial" w:hAnsi="Cambria Math" w:cs="Arial"/>
                  <w:color w:val="000000" w:themeColor="text1"/>
                </w:rPr>
              </w:rPrChange>
            </w:rPr>
            <m:t xml:space="preserve"> </m:t>
          </m:r>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Change w:id="73" w:author="Reis-Filho, Jorge S./Pathology" w:date="2019-07-13T14:15:00Z">
                    <w:rPr>
                      <w:rFonts w:ascii="Cambria Math" w:eastAsia="Arial" w:hAnsi="Cambria Math" w:cs="Arial"/>
                      <w:color w:val="000000" w:themeColor="text1"/>
                    </w:rPr>
                  </w:rPrChange>
                </w:rPr>
                <m:t>λ</m:t>
              </m:r>
            </m:e>
            <m:sub>
              <m:r>
                <w:rPr>
                  <w:rFonts w:ascii="Cambria Math" w:eastAsia="Arial" w:hAnsi="Cambria Math" w:cs="Arial"/>
                  <w:color w:val="000000" w:themeColor="text1"/>
                  <w:sz w:val="22"/>
                  <w:szCs w:val="22"/>
                  <w:rPrChange w:id="74" w:author="Reis-Filho, Jorge S./Pathology" w:date="2019-07-13T14:15:00Z">
                    <w:rPr>
                      <w:rFonts w:ascii="Cambria Math" w:eastAsia="Arial" w:hAnsi="Cambria Math" w:cs="Arial"/>
                      <w:color w:val="000000" w:themeColor="text1"/>
                    </w:rPr>
                  </w:rPrChange>
                </w:rPr>
                <m:t>p</m:t>
              </m:r>
            </m:sub>
          </m:sSub>
        </m:oMath>
        <w:r w:rsidR="002E1309" w:rsidRPr="003A1D1D">
          <w:rPr>
            <w:rFonts w:ascii="Arial" w:eastAsia="Arial" w:hAnsi="Arial" w:cs="Arial"/>
            <w:color w:val="000000" w:themeColor="text1"/>
            <w:sz w:val="22"/>
            <w:szCs w:val="22"/>
            <w:rPrChange w:id="75" w:author="Reis-Filho, Jorge S./Pathology" w:date="2019-07-13T14:15:00Z">
              <w:rPr>
                <w:rFonts w:ascii="Arial" w:eastAsia="Arial" w:hAnsi="Arial" w:cs="Arial"/>
                <w:color w:val="000000" w:themeColor="text1"/>
              </w:rPr>
            </w:rPrChange>
          </w:rPr>
          <w:t xml:space="preserve"> where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Change w:id="76" w:author="Reis-Filho, Jorge S./Pathology" w:date="2019-07-13T14:15:00Z">
                    <w:rPr>
                      <w:rFonts w:ascii="Cambria Math" w:eastAsia="Arial" w:hAnsi="Cambria Math" w:cs="Arial"/>
                      <w:color w:val="000000" w:themeColor="text1"/>
                    </w:rPr>
                  </w:rPrChange>
                </w:rPr>
                <m:t>d</m:t>
              </m:r>
            </m:e>
            <m:sub>
              <m:r>
                <w:rPr>
                  <w:rFonts w:ascii="Cambria Math" w:eastAsia="Arial" w:hAnsi="Cambria Math" w:cs="Arial"/>
                  <w:color w:val="000000" w:themeColor="text1"/>
                  <w:sz w:val="22"/>
                  <w:szCs w:val="22"/>
                  <w:rPrChange w:id="77" w:author="Reis-Filho, Jorge S./Pathology" w:date="2019-07-13T14:15:00Z">
                    <w:rPr>
                      <w:rFonts w:ascii="Cambria Math" w:eastAsia="Arial" w:hAnsi="Cambria Math" w:cs="Arial"/>
                      <w:color w:val="000000" w:themeColor="text1"/>
                    </w:rPr>
                  </w:rPrChange>
                </w:rPr>
                <m:t>p</m:t>
              </m:r>
            </m:sub>
          </m:sSub>
        </m:oMath>
        <w:r w:rsidR="002E1309" w:rsidRPr="003A1D1D">
          <w:rPr>
            <w:rFonts w:ascii="Arial" w:eastAsia="Arial" w:hAnsi="Arial" w:cs="Arial"/>
            <w:color w:val="000000" w:themeColor="text1"/>
            <w:sz w:val="22"/>
            <w:szCs w:val="22"/>
            <w:rPrChange w:id="78" w:author="Reis-Filho, Jorge S./Pathology" w:date="2019-07-13T14:15:00Z">
              <w:rPr>
                <w:rFonts w:ascii="Arial" w:eastAsia="Arial" w:hAnsi="Arial" w:cs="Arial"/>
                <w:color w:val="000000" w:themeColor="text1"/>
              </w:rPr>
            </w:rPrChange>
          </w:rPr>
          <w:t xml:space="preserve"> is the total depth at </w:t>
        </w:r>
        <m:oMath>
          <m:r>
            <w:rPr>
              <w:rFonts w:ascii="Cambria Math" w:eastAsia="Arial" w:hAnsi="Cambria Math" w:cs="Arial"/>
              <w:color w:val="000000" w:themeColor="text1"/>
              <w:sz w:val="22"/>
              <w:szCs w:val="22"/>
              <w:rPrChange w:id="79" w:author="Reis-Filho, Jorge S./Pathology" w:date="2019-07-13T14:15:00Z">
                <w:rPr>
                  <w:rFonts w:ascii="Cambria Math" w:eastAsia="Arial" w:hAnsi="Cambria Math" w:cs="Arial"/>
                  <w:color w:val="000000" w:themeColor="text1"/>
                </w:rPr>
              </w:rPrChange>
            </w:rPr>
            <m:t>p</m:t>
          </m:r>
        </m:oMath>
        <w:r w:rsidR="002E1309" w:rsidRPr="003A1D1D">
          <w:rPr>
            <w:rFonts w:ascii="Arial" w:eastAsia="Arial" w:hAnsi="Arial" w:cs="Arial"/>
            <w:color w:val="000000" w:themeColor="text1"/>
            <w:sz w:val="22"/>
            <w:szCs w:val="22"/>
            <w:rPrChange w:id="80" w:author="Reis-Filho, Jorge S./Pathology" w:date="2019-07-13T14:15:00Z">
              <w:rPr>
                <w:rFonts w:ascii="Arial" w:eastAsia="Arial" w:hAnsi="Arial" w:cs="Arial"/>
                <w:color w:val="000000" w:themeColor="text1"/>
              </w:rPr>
            </w:rPrChange>
          </w:rPr>
          <w:t xml:space="preserve"> and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Change w:id="81" w:author="Reis-Filho, Jorge S./Pathology" w:date="2019-07-13T14:15:00Z">
                    <w:rPr>
                      <w:rFonts w:ascii="Cambria Math" w:hAnsi="Cambria Math" w:cs="Arial"/>
                      <w:color w:val="000000" w:themeColor="text1"/>
                    </w:rPr>
                  </w:rPrChange>
                </w:rPr>
                <m:t>λ</m:t>
              </m:r>
            </m:e>
            <m:sub>
              <m:r>
                <w:rPr>
                  <w:rFonts w:ascii="Cambria Math" w:hAnsi="Cambria Math" w:cs="Arial"/>
                  <w:color w:val="000000" w:themeColor="text1"/>
                  <w:sz w:val="22"/>
                  <w:szCs w:val="22"/>
                  <w:rPrChange w:id="82" w:author="Reis-Filho, Jorge S./Pathology" w:date="2019-07-13T14:15:00Z">
                    <w:rPr>
                      <w:rFonts w:ascii="Cambria Math" w:hAnsi="Cambria Math" w:cs="Arial"/>
                      <w:color w:val="000000" w:themeColor="text1"/>
                    </w:rPr>
                  </w:rPrChange>
                </w:rPr>
                <m:t>p</m:t>
              </m:r>
            </m:sub>
          </m:sSub>
        </m:oMath>
        <w:r w:rsidR="002E1309" w:rsidRPr="003A1D1D">
          <w:rPr>
            <w:rFonts w:ascii="Arial" w:eastAsia="Arial" w:hAnsi="Arial" w:cs="Arial"/>
            <w:color w:val="000000" w:themeColor="text1"/>
            <w:sz w:val="22"/>
            <w:szCs w:val="22"/>
            <w:rPrChange w:id="83" w:author="Reis-Filho, Jorge S./Pathology" w:date="2019-07-13T14:15:00Z">
              <w:rPr>
                <w:rFonts w:ascii="Arial" w:eastAsia="Arial" w:hAnsi="Arial" w:cs="Arial"/>
                <w:color w:val="000000" w:themeColor="text1"/>
              </w:rPr>
            </w:rPrChange>
          </w:rPr>
          <w:t xml:space="preserve">is the allele frequency. The model assumes that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Change w:id="84" w:author="Reis-Filho, Jorge S./Pathology" w:date="2019-07-13T14:15:00Z">
                    <w:rPr>
                      <w:rFonts w:ascii="Cambria Math" w:eastAsia="Arial" w:hAnsi="Cambria Math" w:cs="Arial"/>
                      <w:color w:val="000000" w:themeColor="text1"/>
                    </w:rPr>
                  </w:rPrChange>
                </w:rPr>
                <m:t>y</m:t>
              </m:r>
            </m:e>
            <m:sub>
              <m:r>
                <w:rPr>
                  <w:rFonts w:ascii="Cambria Math" w:eastAsia="Arial" w:hAnsi="Cambria Math" w:cs="Arial"/>
                  <w:color w:val="000000" w:themeColor="text1"/>
                  <w:sz w:val="22"/>
                  <w:szCs w:val="22"/>
                  <w:rPrChange w:id="85" w:author="Reis-Filho, Jorge S./Pathology" w:date="2019-07-13T14:15:00Z">
                    <w:rPr>
                      <w:rFonts w:ascii="Cambria Math" w:eastAsia="Arial" w:hAnsi="Cambria Math" w:cs="Arial"/>
                      <w:color w:val="000000" w:themeColor="text1"/>
                    </w:rPr>
                  </w:rPrChange>
                </w:rPr>
                <m:t>p</m:t>
              </m:r>
            </m:sub>
          </m:sSub>
        </m:oMath>
        <w:r w:rsidR="002E1309" w:rsidRPr="003A1D1D">
          <w:rPr>
            <w:rFonts w:ascii="Arial" w:eastAsia="Arial" w:hAnsi="Arial" w:cs="Arial"/>
            <w:color w:val="000000" w:themeColor="text1"/>
            <w:sz w:val="22"/>
            <w:szCs w:val="22"/>
            <w:rPrChange w:id="86" w:author="Reis-Filho, Jorge S./Pathology" w:date="2019-07-13T14:15:00Z">
              <w:rPr>
                <w:rFonts w:ascii="Arial" w:eastAsia="Arial" w:hAnsi="Arial" w:cs="Arial"/>
                <w:color w:val="000000" w:themeColor="text1"/>
              </w:rPr>
            </w:rPrChange>
          </w:rPr>
          <w:t xml:space="preserve"> is drawn from a Poisson distribution such that:</w:t>
        </w:r>
      </w:ins>
    </w:p>
    <w:p w14:paraId="32F1A186" w14:textId="77777777" w:rsidR="002E1309" w:rsidRPr="003A1D1D" w:rsidRDefault="002E1309">
      <w:pPr>
        <w:spacing w:line="480" w:lineRule="auto"/>
        <w:jc w:val="both"/>
        <w:rPr>
          <w:ins w:id="87" w:author="Reis-Filho, Jorge S./Pathology" w:date="2019-07-13T12:36:00Z"/>
          <w:rFonts w:ascii="Arial" w:eastAsia="Arial" w:hAnsi="Arial" w:cs="Arial"/>
          <w:color w:val="000000" w:themeColor="text1"/>
          <w:sz w:val="22"/>
          <w:szCs w:val="22"/>
          <w:rPrChange w:id="88" w:author="Reis-Filho, Jorge S./Pathology" w:date="2019-07-13T14:15:00Z">
            <w:rPr>
              <w:ins w:id="89" w:author="Reis-Filho, Jorge S./Pathology" w:date="2019-07-13T12:36:00Z"/>
              <w:rFonts w:ascii="Arial" w:eastAsia="Arial" w:hAnsi="Arial" w:cs="Arial"/>
              <w:color w:val="000000" w:themeColor="text1"/>
            </w:rPr>
          </w:rPrChange>
        </w:rPr>
        <w:pPrChange w:id="90" w:author="Reis-Filho, Jorge S./Pathology" w:date="2019-07-13T12:37:00Z">
          <w:pPr>
            <w:jc w:val="both"/>
          </w:pPr>
        </w:pPrChange>
      </w:pPr>
    </w:p>
    <w:p w14:paraId="7ACE61C6" w14:textId="77777777" w:rsidR="002E1309" w:rsidRPr="003A1D1D" w:rsidRDefault="00943C5C">
      <w:pPr>
        <w:spacing w:line="480" w:lineRule="auto"/>
        <w:jc w:val="both"/>
        <w:rPr>
          <w:ins w:id="91" w:author="Reis-Filho, Jorge S./Pathology" w:date="2019-07-13T12:36:00Z"/>
          <w:rFonts w:ascii="Arial" w:eastAsia="Arial" w:hAnsi="Arial" w:cs="Arial"/>
          <w:color w:val="000000" w:themeColor="text1"/>
          <w:sz w:val="22"/>
          <w:szCs w:val="22"/>
          <w:rPrChange w:id="92" w:author="Reis-Filho, Jorge S./Pathology" w:date="2019-07-13T14:15:00Z">
            <w:rPr>
              <w:ins w:id="93" w:author="Reis-Filho, Jorge S./Pathology" w:date="2019-07-13T12:36:00Z"/>
              <w:rFonts w:ascii="Arial" w:eastAsia="Arial" w:hAnsi="Arial" w:cs="Arial"/>
              <w:color w:val="000000" w:themeColor="text1"/>
            </w:rPr>
          </w:rPrChange>
        </w:rPr>
        <w:pPrChange w:id="94" w:author="Reis-Filho, Jorge S./Pathology" w:date="2019-07-13T12:37:00Z">
          <w:pPr>
            <w:jc w:val="both"/>
          </w:pPr>
        </w:pPrChange>
      </w:pPr>
      <m:oMathPara>
        <m:oMath>
          <m:sSub>
            <m:sSubPr>
              <m:ctrlPr>
                <w:ins w:id="95" w:author="Reis-Filho, Jorge S./Pathology" w:date="2019-07-13T12:36:00Z">
                  <w:rPr>
                    <w:rFonts w:ascii="Cambria Math" w:eastAsia="Arial" w:hAnsi="Cambria Math" w:cs="Arial"/>
                    <w:color w:val="000000" w:themeColor="text1"/>
                    <w:sz w:val="22"/>
                    <w:szCs w:val="22"/>
                  </w:rPr>
                </w:ins>
              </m:ctrlPr>
            </m:sSubPr>
            <m:e>
              <m:r>
                <w:ins w:id="96" w:author="Reis-Filho, Jorge S./Pathology" w:date="2019-07-13T12:36:00Z">
                  <w:rPr>
                    <w:rFonts w:ascii="Cambria Math" w:eastAsia="Arial" w:hAnsi="Cambria Math" w:cs="Arial"/>
                    <w:color w:val="000000" w:themeColor="text1"/>
                    <w:sz w:val="22"/>
                    <w:szCs w:val="22"/>
                    <w:rPrChange w:id="97" w:author="Reis-Filho, Jorge S./Pathology" w:date="2019-07-13T14:15:00Z">
                      <w:rPr>
                        <w:rFonts w:ascii="Cambria Math" w:eastAsia="Arial" w:hAnsi="Cambria Math" w:cs="Arial"/>
                        <w:color w:val="000000" w:themeColor="text1"/>
                      </w:rPr>
                    </w:rPrChange>
                  </w:rPr>
                  <m:t>y</m:t>
                </w:ins>
              </m:r>
            </m:e>
            <m:sub>
              <m:r>
                <w:ins w:id="98" w:author="Reis-Filho, Jorge S./Pathology" w:date="2019-07-13T12:36:00Z">
                  <w:rPr>
                    <w:rFonts w:ascii="Cambria Math" w:eastAsia="Arial" w:hAnsi="Cambria Math" w:cs="Arial"/>
                    <w:color w:val="000000" w:themeColor="text1"/>
                    <w:sz w:val="22"/>
                    <w:szCs w:val="22"/>
                    <w:rPrChange w:id="99" w:author="Reis-Filho, Jorge S./Pathology" w:date="2019-07-13T14:15:00Z">
                      <w:rPr>
                        <w:rFonts w:ascii="Cambria Math" w:eastAsia="Arial" w:hAnsi="Cambria Math" w:cs="Arial"/>
                        <w:color w:val="000000" w:themeColor="text1"/>
                      </w:rPr>
                    </w:rPrChange>
                  </w:rPr>
                  <m:t>p</m:t>
                </w:ins>
              </m:r>
            </m:sub>
          </m:sSub>
          <m:r>
            <w:ins w:id="100" w:author="Reis-Filho, Jorge S./Pathology" w:date="2019-07-13T12:36:00Z">
              <w:rPr>
                <w:rFonts w:ascii="Cambria Math" w:eastAsia="Arial" w:hAnsi="Cambria Math" w:cs="Arial"/>
                <w:color w:val="000000" w:themeColor="text1"/>
                <w:sz w:val="22"/>
                <w:szCs w:val="22"/>
                <w:rPrChange w:id="101" w:author="Reis-Filho, Jorge S./Pathology" w:date="2019-07-13T14:15:00Z">
                  <w:rPr>
                    <w:rFonts w:ascii="Cambria Math" w:eastAsia="Arial" w:hAnsi="Cambria Math" w:cs="Arial"/>
                    <w:color w:val="000000" w:themeColor="text1"/>
                  </w:rPr>
                </w:rPrChange>
              </w:rPr>
              <m:t>∼Poisson (</m:t>
            </w:ins>
          </m:r>
          <m:sSub>
            <m:sSubPr>
              <m:ctrlPr>
                <w:ins w:id="102" w:author="Reis-Filho, Jorge S./Pathology" w:date="2019-07-13T12:36:00Z">
                  <w:rPr>
                    <w:rFonts w:ascii="Cambria Math" w:eastAsia="Arial" w:hAnsi="Cambria Math" w:cs="Arial"/>
                    <w:color w:val="000000" w:themeColor="text1"/>
                    <w:sz w:val="22"/>
                    <w:szCs w:val="22"/>
                  </w:rPr>
                </w:ins>
              </m:ctrlPr>
            </m:sSubPr>
            <m:e>
              <m:r>
                <w:ins w:id="103" w:author="Reis-Filho, Jorge S./Pathology" w:date="2019-07-13T12:36:00Z">
                  <w:rPr>
                    <w:rFonts w:ascii="Cambria Math" w:eastAsia="Arial" w:hAnsi="Cambria Math" w:cs="Arial"/>
                    <w:color w:val="000000" w:themeColor="text1"/>
                    <w:sz w:val="22"/>
                    <w:szCs w:val="22"/>
                    <w:rPrChange w:id="104" w:author="Reis-Filho, Jorge S./Pathology" w:date="2019-07-13T14:15:00Z">
                      <w:rPr>
                        <w:rFonts w:ascii="Cambria Math" w:eastAsia="Arial" w:hAnsi="Cambria Math" w:cs="Arial"/>
                        <w:color w:val="000000" w:themeColor="text1"/>
                      </w:rPr>
                    </w:rPrChange>
                  </w:rPr>
                  <m:t>d</m:t>
                </w:ins>
              </m:r>
            </m:e>
            <m:sub>
              <m:r>
                <w:ins w:id="105" w:author="Reis-Filho, Jorge S./Pathology" w:date="2019-07-13T12:36:00Z">
                  <w:rPr>
                    <w:rFonts w:ascii="Cambria Math" w:eastAsia="Arial" w:hAnsi="Cambria Math" w:cs="Arial"/>
                    <w:color w:val="000000" w:themeColor="text1"/>
                    <w:sz w:val="22"/>
                    <w:szCs w:val="22"/>
                    <w:rPrChange w:id="106" w:author="Reis-Filho, Jorge S./Pathology" w:date="2019-07-13T14:15:00Z">
                      <w:rPr>
                        <w:rFonts w:ascii="Cambria Math" w:eastAsia="Arial" w:hAnsi="Cambria Math" w:cs="Arial"/>
                        <w:color w:val="000000" w:themeColor="text1"/>
                      </w:rPr>
                    </w:rPrChange>
                  </w:rPr>
                  <m:t>p</m:t>
                </w:ins>
              </m:r>
            </m:sub>
          </m:sSub>
          <m:sSub>
            <m:sSubPr>
              <m:ctrlPr>
                <w:ins w:id="107" w:author="Reis-Filho, Jorge S./Pathology" w:date="2019-07-13T12:36:00Z">
                  <w:rPr>
                    <w:rFonts w:ascii="Cambria Math" w:eastAsia="Arial" w:hAnsi="Cambria Math" w:cs="Arial"/>
                    <w:color w:val="000000" w:themeColor="text1"/>
                    <w:sz w:val="22"/>
                    <w:szCs w:val="22"/>
                  </w:rPr>
                </w:ins>
              </m:ctrlPr>
            </m:sSubPr>
            <m:e>
              <m:r>
                <w:ins w:id="108" w:author="Reis-Filho, Jorge S./Pathology" w:date="2019-07-13T12:36:00Z">
                  <w:rPr>
                    <w:rFonts w:ascii="Cambria Math" w:eastAsia="Arial" w:hAnsi="Cambria Math" w:cs="Arial"/>
                    <w:color w:val="000000" w:themeColor="text1"/>
                    <w:sz w:val="22"/>
                    <w:szCs w:val="22"/>
                    <w:rPrChange w:id="109" w:author="Reis-Filho, Jorge S./Pathology" w:date="2019-07-13T14:15:00Z">
                      <w:rPr>
                        <w:rFonts w:ascii="Cambria Math" w:eastAsia="Arial" w:hAnsi="Cambria Math" w:cs="Arial"/>
                        <w:color w:val="000000" w:themeColor="text1"/>
                      </w:rPr>
                    </w:rPrChange>
                  </w:rPr>
                  <m:t xml:space="preserve"> ⋅ λ</m:t>
                </w:ins>
              </m:r>
            </m:e>
            <m:sub>
              <m:r>
                <w:ins w:id="110" w:author="Reis-Filho, Jorge S./Pathology" w:date="2019-07-13T12:36:00Z">
                  <w:rPr>
                    <w:rFonts w:ascii="Cambria Math" w:eastAsia="Arial" w:hAnsi="Cambria Math" w:cs="Arial"/>
                    <w:color w:val="000000" w:themeColor="text1"/>
                    <w:sz w:val="22"/>
                    <w:szCs w:val="22"/>
                    <w:rPrChange w:id="111" w:author="Reis-Filho, Jorge S./Pathology" w:date="2019-07-13T14:15:00Z">
                      <w:rPr>
                        <w:rFonts w:ascii="Cambria Math" w:eastAsia="Arial" w:hAnsi="Cambria Math" w:cs="Arial"/>
                        <w:color w:val="000000" w:themeColor="text1"/>
                      </w:rPr>
                    </w:rPrChange>
                  </w:rPr>
                  <m:t>p</m:t>
                </w:ins>
              </m:r>
            </m:sub>
          </m:sSub>
          <m:r>
            <w:ins w:id="112" w:author="Reis-Filho, Jorge S./Pathology" w:date="2019-07-13T12:36:00Z">
              <w:rPr>
                <w:rFonts w:ascii="Cambria Math" w:eastAsia="Arial" w:hAnsi="Cambria Math" w:cs="Arial"/>
                <w:color w:val="000000" w:themeColor="text1"/>
                <w:sz w:val="22"/>
                <w:szCs w:val="22"/>
                <w:rPrChange w:id="113" w:author="Reis-Filho, Jorge S./Pathology" w:date="2019-07-13T14:15:00Z">
                  <w:rPr>
                    <w:rFonts w:ascii="Cambria Math" w:eastAsia="Arial" w:hAnsi="Cambria Math" w:cs="Arial"/>
                    <w:color w:val="000000" w:themeColor="text1"/>
                  </w:rPr>
                </w:rPrChange>
              </w:rPr>
              <m:t>)</m:t>
            </w:ins>
          </m:r>
        </m:oMath>
      </m:oMathPara>
    </w:p>
    <w:p w14:paraId="5A89EFCD" w14:textId="77777777" w:rsidR="002E1309" w:rsidRPr="003A1D1D" w:rsidRDefault="002E1309">
      <w:pPr>
        <w:spacing w:line="480" w:lineRule="auto"/>
        <w:jc w:val="both"/>
        <w:rPr>
          <w:ins w:id="114" w:author="Reis-Filho, Jorge S./Pathology" w:date="2019-07-13T12:36:00Z"/>
          <w:rFonts w:ascii="Arial" w:eastAsia="Arial" w:hAnsi="Arial" w:cs="Arial"/>
          <w:color w:val="000000" w:themeColor="text1"/>
          <w:sz w:val="22"/>
          <w:szCs w:val="22"/>
          <w:rPrChange w:id="115" w:author="Reis-Filho, Jorge S./Pathology" w:date="2019-07-13T14:15:00Z">
            <w:rPr>
              <w:ins w:id="116" w:author="Reis-Filho, Jorge S./Pathology" w:date="2019-07-13T12:36:00Z"/>
              <w:rFonts w:ascii="Arial" w:eastAsia="Arial" w:hAnsi="Arial" w:cs="Arial"/>
              <w:color w:val="000000" w:themeColor="text1"/>
            </w:rPr>
          </w:rPrChange>
        </w:rPr>
        <w:pPrChange w:id="117" w:author="Reis-Filho, Jorge S./Pathology" w:date="2019-07-13T12:37:00Z">
          <w:pPr>
            <w:jc w:val="both"/>
          </w:pPr>
        </w:pPrChange>
      </w:pPr>
    </w:p>
    <w:p w14:paraId="78C16383" w14:textId="77777777" w:rsidR="002E1309" w:rsidRPr="003A1D1D" w:rsidRDefault="002E1309">
      <w:pPr>
        <w:spacing w:line="480" w:lineRule="auto"/>
        <w:jc w:val="both"/>
        <w:rPr>
          <w:ins w:id="118" w:author="Reis-Filho, Jorge S./Pathology" w:date="2019-07-13T12:36:00Z"/>
          <w:rFonts w:ascii="Arial" w:eastAsia="Arial" w:hAnsi="Arial" w:cs="Arial"/>
          <w:color w:val="000000" w:themeColor="text1"/>
          <w:sz w:val="22"/>
          <w:szCs w:val="22"/>
          <w:rPrChange w:id="119" w:author="Reis-Filho, Jorge S./Pathology" w:date="2019-07-13T14:15:00Z">
            <w:rPr>
              <w:ins w:id="120" w:author="Reis-Filho, Jorge S./Pathology" w:date="2019-07-13T12:36:00Z"/>
              <w:rFonts w:ascii="Arial" w:eastAsia="Arial" w:hAnsi="Arial" w:cs="Arial"/>
              <w:color w:val="000000" w:themeColor="text1"/>
            </w:rPr>
          </w:rPrChange>
        </w:rPr>
        <w:pPrChange w:id="121" w:author="Reis-Filho, Jorge S./Pathology" w:date="2019-07-13T12:37:00Z">
          <w:pPr>
            <w:jc w:val="both"/>
          </w:pPr>
        </w:pPrChange>
      </w:pPr>
      <w:ins w:id="122" w:author="Reis-Filho, Jorge S./Pathology" w:date="2019-07-13T12:36:00Z">
        <w:r w:rsidRPr="003A1D1D">
          <w:rPr>
            <w:rFonts w:ascii="Arial" w:hAnsi="Arial" w:cs="Arial"/>
            <w:color w:val="000000" w:themeColor="text1"/>
            <w:sz w:val="22"/>
            <w:szCs w:val="22"/>
            <w:rPrChange w:id="123" w:author="Reis-Filho, Jorge S./Pathology" w:date="2019-07-13T14:15:00Z">
              <w:rPr>
                <w:rFonts w:ascii="Arial" w:hAnsi="Arial" w:cs="Arial"/>
                <w:color w:val="000000" w:themeColor="text1"/>
              </w:rPr>
            </w:rPrChange>
          </w:rPr>
          <w:t xml:space="preserve">Each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Change w:id="124" w:author="Reis-Filho, Jorge S./Pathology" w:date="2019-07-13T14:15:00Z">
                    <w:rPr>
                      <w:rFonts w:ascii="Cambria Math" w:hAnsi="Cambria Math" w:cs="Arial"/>
                      <w:color w:val="000000" w:themeColor="text1"/>
                    </w:rPr>
                  </w:rPrChange>
                </w:rPr>
                <m:t>λ</m:t>
              </m:r>
            </m:e>
            <m:sub>
              <m:r>
                <w:rPr>
                  <w:rFonts w:ascii="Cambria Math" w:hAnsi="Cambria Math" w:cs="Arial"/>
                  <w:color w:val="000000" w:themeColor="text1"/>
                  <w:sz w:val="22"/>
                  <w:szCs w:val="22"/>
                  <w:rPrChange w:id="125" w:author="Reis-Filho, Jorge S./Pathology" w:date="2019-07-13T14:15:00Z">
                    <w:rPr>
                      <w:rFonts w:ascii="Cambria Math" w:hAnsi="Cambria Math" w:cs="Arial"/>
                      <w:color w:val="000000" w:themeColor="text1"/>
                    </w:rPr>
                  </w:rPrChange>
                </w:rPr>
                <m:t>p</m:t>
              </m:r>
            </m:sub>
          </m:sSub>
        </m:oMath>
        <w:r w:rsidRPr="003A1D1D">
          <w:rPr>
            <w:rFonts w:ascii="Arial" w:hAnsi="Arial" w:cs="Arial"/>
            <w:color w:val="000000" w:themeColor="text1"/>
            <w:sz w:val="22"/>
            <w:szCs w:val="22"/>
            <w:rPrChange w:id="126" w:author="Reis-Filho, Jorge S./Pathology" w:date="2019-07-13T14:15:00Z">
              <w:rPr>
                <w:rFonts w:ascii="Arial" w:hAnsi="Arial" w:cs="Arial"/>
                <w:color w:val="000000" w:themeColor="text1"/>
              </w:rPr>
            </w:rPrChange>
          </w:rPr>
          <w:t xml:space="preserve"> was </w:t>
        </w:r>
        <w:r w:rsidRPr="003A1D1D">
          <w:rPr>
            <w:rFonts w:ascii="Arial" w:eastAsia="Arial" w:hAnsi="Arial" w:cs="Arial"/>
            <w:color w:val="000000" w:themeColor="text1"/>
            <w:sz w:val="22"/>
            <w:szCs w:val="22"/>
            <w:rPrChange w:id="127" w:author="Reis-Filho, Jorge S./Pathology" w:date="2019-07-13T14:15:00Z">
              <w:rPr>
                <w:rFonts w:ascii="Arial" w:eastAsia="Arial" w:hAnsi="Arial" w:cs="Arial"/>
                <w:color w:val="000000" w:themeColor="text1"/>
              </w:rPr>
            </w:rPrChange>
          </w:rPr>
          <w:t xml:space="preserve">assumed to be drawn from a mixture of Gamma distributions indexed by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Change w:id="128" w:author="Reis-Filho, Jorge S./Pathology" w:date="2019-07-13T14:15:00Z">
                    <w:rPr>
                      <w:rFonts w:ascii="Cambria Math" w:eastAsia="Arial" w:hAnsi="Cambria Math" w:cs="Arial"/>
                      <w:color w:val="000000" w:themeColor="text1"/>
                    </w:rPr>
                  </w:rPrChange>
                </w:rPr>
                <m:t>z</m:t>
              </m:r>
            </m:e>
            <m:sub>
              <m:r>
                <w:rPr>
                  <w:rFonts w:ascii="Cambria Math" w:eastAsia="Arial" w:hAnsi="Cambria Math" w:cs="Arial"/>
                  <w:color w:val="000000" w:themeColor="text1"/>
                  <w:sz w:val="22"/>
                  <w:szCs w:val="22"/>
                  <w:rPrChange w:id="129" w:author="Reis-Filho, Jorge S./Pathology" w:date="2019-07-13T14:15:00Z">
                    <w:rPr>
                      <w:rFonts w:ascii="Cambria Math" w:eastAsia="Arial" w:hAnsi="Cambria Math" w:cs="Arial"/>
                      <w:color w:val="000000" w:themeColor="text1"/>
                    </w:rPr>
                  </w:rPrChange>
                </w:rPr>
                <m:t>p</m:t>
              </m:r>
            </m:sub>
          </m:sSub>
          <m:r>
            <w:rPr>
              <w:rFonts w:ascii="Cambria Math" w:eastAsia="Arial" w:hAnsi="Cambria Math" w:cs="Arial"/>
              <w:color w:val="000000" w:themeColor="text1"/>
              <w:sz w:val="22"/>
              <w:szCs w:val="22"/>
              <w:rPrChange w:id="130" w:author="Reis-Filho, Jorge S./Pathology" w:date="2019-07-13T14:15:00Z">
                <w:rPr>
                  <w:rFonts w:ascii="Cambria Math" w:eastAsia="Arial" w:hAnsi="Cambria Math" w:cs="Arial"/>
                  <w:color w:val="000000" w:themeColor="text1"/>
                </w:rPr>
              </w:rPrChange>
            </w:rPr>
            <m:t>∈ {1, ..., K}</m:t>
          </m:r>
        </m:oMath>
        <w:r w:rsidRPr="003A1D1D">
          <w:rPr>
            <w:rFonts w:ascii="Arial" w:eastAsia="Arial" w:hAnsi="Arial" w:cs="Arial"/>
            <w:color w:val="000000" w:themeColor="text1"/>
            <w:sz w:val="22"/>
            <w:szCs w:val="22"/>
            <w:rPrChange w:id="131" w:author="Reis-Filho, Jorge S./Pathology" w:date="2019-07-13T14:15:00Z">
              <w:rPr>
                <w:rFonts w:ascii="Arial" w:eastAsia="Arial" w:hAnsi="Arial" w:cs="Arial"/>
                <w:color w:val="000000" w:themeColor="text1"/>
              </w:rPr>
            </w:rPrChange>
          </w:rPr>
          <w:t>, the parameters of which varied based on discrete covariates such that:</w:t>
        </w:r>
      </w:ins>
    </w:p>
    <w:p w14:paraId="2E1382D7" w14:textId="77777777" w:rsidR="002E1309" w:rsidRPr="003A1D1D" w:rsidRDefault="002E1309">
      <w:pPr>
        <w:spacing w:line="480" w:lineRule="auto"/>
        <w:jc w:val="both"/>
        <w:rPr>
          <w:ins w:id="132" w:author="Reis-Filho, Jorge S./Pathology" w:date="2019-07-13T12:36:00Z"/>
          <w:rFonts w:ascii="Arial" w:eastAsia="Arial" w:hAnsi="Arial" w:cs="Arial"/>
          <w:color w:val="000000" w:themeColor="text1"/>
          <w:sz w:val="22"/>
          <w:szCs w:val="22"/>
          <w:rPrChange w:id="133" w:author="Reis-Filho, Jorge S./Pathology" w:date="2019-07-13T14:15:00Z">
            <w:rPr>
              <w:ins w:id="134" w:author="Reis-Filho, Jorge S./Pathology" w:date="2019-07-13T12:36:00Z"/>
              <w:rFonts w:ascii="Arial" w:eastAsia="Arial" w:hAnsi="Arial" w:cs="Arial"/>
              <w:color w:val="000000" w:themeColor="text1"/>
            </w:rPr>
          </w:rPrChange>
        </w:rPr>
        <w:pPrChange w:id="135" w:author="Reis-Filho, Jorge S./Pathology" w:date="2019-07-13T12:37:00Z">
          <w:pPr>
            <w:jc w:val="both"/>
          </w:pPr>
        </w:pPrChange>
      </w:pPr>
    </w:p>
    <w:p w14:paraId="3D8F3B76" w14:textId="77777777" w:rsidR="002E1309" w:rsidRPr="003A1D1D" w:rsidRDefault="00943C5C">
      <w:pPr>
        <w:spacing w:line="480" w:lineRule="auto"/>
        <w:jc w:val="both"/>
        <w:rPr>
          <w:ins w:id="136" w:author="Reis-Filho, Jorge S./Pathology" w:date="2019-07-13T12:36:00Z"/>
          <w:rFonts w:ascii="Arial" w:eastAsia="Arial" w:hAnsi="Arial" w:cs="Arial"/>
          <w:color w:val="000000" w:themeColor="text1"/>
          <w:sz w:val="22"/>
          <w:szCs w:val="22"/>
          <w:rPrChange w:id="137" w:author="Reis-Filho, Jorge S./Pathology" w:date="2019-07-13T14:15:00Z">
            <w:rPr>
              <w:ins w:id="138" w:author="Reis-Filho, Jorge S./Pathology" w:date="2019-07-13T12:36:00Z"/>
              <w:rFonts w:ascii="Arial" w:eastAsia="Arial" w:hAnsi="Arial" w:cs="Arial"/>
              <w:color w:val="000000" w:themeColor="text1"/>
            </w:rPr>
          </w:rPrChange>
        </w:rPr>
        <w:pPrChange w:id="139" w:author="Reis-Filho, Jorge S./Pathology" w:date="2019-07-13T12:37:00Z">
          <w:pPr>
            <w:jc w:val="both"/>
          </w:pPr>
        </w:pPrChange>
      </w:pPr>
      <m:oMathPara>
        <m:oMath>
          <m:sSub>
            <m:sSubPr>
              <m:ctrlPr>
                <w:ins w:id="140" w:author="Reis-Filho, Jorge S./Pathology" w:date="2019-07-13T12:36:00Z">
                  <w:rPr>
                    <w:rFonts w:ascii="Cambria Math" w:hAnsi="Cambria Math" w:cs="Arial"/>
                    <w:color w:val="000000" w:themeColor="text1"/>
                    <w:sz w:val="22"/>
                    <w:szCs w:val="22"/>
                  </w:rPr>
                </w:ins>
              </m:ctrlPr>
            </m:sSubPr>
            <m:e>
              <m:r>
                <w:ins w:id="141" w:author="Reis-Filho, Jorge S./Pathology" w:date="2019-07-13T12:36:00Z">
                  <w:rPr>
                    <w:rFonts w:ascii="Cambria Math" w:hAnsi="Cambria Math" w:cs="Arial"/>
                    <w:color w:val="000000" w:themeColor="text1"/>
                    <w:sz w:val="22"/>
                    <w:szCs w:val="22"/>
                    <w:rPrChange w:id="142" w:author="Reis-Filho, Jorge S./Pathology" w:date="2019-07-13T14:15:00Z">
                      <w:rPr>
                        <w:rFonts w:ascii="Cambria Math" w:hAnsi="Cambria Math" w:cs="Arial"/>
                        <w:color w:val="000000" w:themeColor="text1"/>
                      </w:rPr>
                    </w:rPrChange>
                  </w:rPr>
                  <m:t>λ</m:t>
                </w:ins>
              </m:r>
            </m:e>
            <m:sub>
              <m:r>
                <w:ins w:id="143" w:author="Reis-Filho, Jorge S./Pathology" w:date="2019-07-13T12:36:00Z">
                  <w:rPr>
                    <w:rFonts w:ascii="Cambria Math" w:hAnsi="Cambria Math" w:cs="Arial"/>
                    <w:color w:val="000000" w:themeColor="text1"/>
                    <w:sz w:val="22"/>
                    <w:szCs w:val="22"/>
                    <w:rPrChange w:id="144" w:author="Reis-Filho, Jorge S./Pathology" w:date="2019-07-13T14:15:00Z">
                      <w:rPr>
                        <w:rFonts w:ascii="Cambria Math" w:hAnsi="Cambria Math" w:cs="Arial"/>
                        <w:color w:val="000000" w:themeColor="text1"/>
                      </w:rPr>
                    </w:rPrChange>
                  </w:rPr>
                  <m:t>p</m:t>
                </w:ins>
              </m:r>
            </m:sub>
          </m:sSub>
          <m:r>
            <w:ins w:id="145" w:author="Reis-Filho, Jorge S./Pathology" w:date="2019-07-13T12:36:00Z">
              <w:rPr>
                <w:rFonts w:ascii="Cambria Math" w:hAnsi="Cambria Math" w:cs="Arial"/>
                <w:color w:val="000000" w:themeColor="text1"/>
                <w:sz w:val="22"/>
                <w:szCs w:val="22"/>
                <w:rPrChange w:id="146" w:author="Reis-Filho, Jorge S./Pathology" w:date="2019-07-13T14:15:00Z">
                  <w:rPr>
                    <w:rFonts w:ascii="Cambria Math" w:hAnsi="Cambria Math" w:cs="Arial"/>
                    <w:color w:val="000000" w:themeColor="text1"/>
                  </w:rPr>
                </w:rPrChange>
              </w:rPr>
              <m:t>∼</m:t>
            </w:ins>
          </m:r>
          <m:r>
            <w:ins w:id="147" w:author="Reis-Filho, Jorge S./Pathology" w:date="2019-07-13T12:36:00Z">
              <w:rPr>
                <w:rFonts w:ascii="Cambria Math" w:eastAsia="Arial" w:hAnsi="Cambria Math" w:cs="Arial"/>
                <w:color w:val="000000" w:themeColor="text1"/>
                <w:sz w:val="22"/>
                <w:szCs w:val="22"/>
                <w:rPrChange w:id="148" w:author="Reis-Filho, Jorge S./Pathology" w:date="2019-07-13T14:15:00Z">
                  <w:rPr>
                    <w:rFonts w:ascii="Cambria Math" w:eastAsia="Arial" w:hAnsi="Cambria Math" w:cs="Arial"/>
                    <w:color w:val="000000" w:themeColor="text1"/>
                  </w:rPr>
                </w:rPrChange>
              </w:rPr>
              <m:t>Gamma (</m:t>
            </w:ins>
          </m:r>
          <m:sSub>
            <m:sSubPr>
              <m:ctrlPr>
                <w:ins w:id="149" w:author="Reis-Filho, Jorge S./Pathology" w:date="2019-07-13T12:36:00Z">
                  <w:rPr>
                    <w:rFonts w:ascii="Cambria Math" w:eastAsia="Arial" w:hAnsi="Cambria Math" w:cs="Arial"/>
                    <w:color w:val="000000" w:themeColor="text1"/>
                    <w:sz w:val="22"/>
                    <w:szCs w:val="22"/>
                  </w:rPr>
                </w:ins>
              </m:ctrlPr>
            </m:sSubPr>
            <m:e>
              <m:r>
                <w:ins w:id="150" w:author="Reis-Filho, Jorge S./Pathology" w:date="2019-07-13T12:36:00Z">
                  <w:rPr>
                    <w:rFonts w:ascii="Cambria Math" w:eastAsia="Arial" w:hAnsi="Cambria Math" w:cs="Arial"/>
                    <w:color w:val="000000" w:themeColor="text1"/>
                    <w:sz w:val="22"/>
                    <w:szCs w:val="22"/>
                    <w:rPrChange w:id="151" w:author="Reis-Filho, Jorge S./Pathology" w:date="2019-07-13T14:15:00Z">
                      <w:rPr>
                        <w:rFonts w:ascii="Cambria Math" w:eastAsia="Arial" w:hAnsi="Cambria Math" w:cs="Arial"/>
                        <w:color w:val="000000" w:themeColor="text1"/>
                      </w:rPr>
                    </w:rPrChange>
                  </w:rPr>
                  <m:t>α</m:t>
                </w:ins>
              </m:r>
            </m:e>
            <m:sub>
              <m:sSub>
                <m:sSubPr>
                  <m:ctrlPr>
                    <w:ins w:id="152" w:author="Reis-Filho, Jorge S./Pathology" w:date="2019-07-13T12:36:00Z">
                      <w:rPr>
                        <w:rFonts w:ascii="Cambria Math" w:eastAsia="Arial" w:hAnsi="Cambria Math" w:cs="Arial"/>
                        <w:color w:val="000000" w:themeColor="text1"/>
                        <w:sz w:val="22"/>
                        <w:szCs w:val="22"/>
                      </w:rPr>
                    </w:ins>
                  </m:ctrlPr>
                </m:sSubPr>
                <m:e>
                  <m:r>
                    <w:ins w:id="153" w:author="Reis-Filho, Jorge S./Pathology" w:date="2019-07-13T12:36:00Z">
                      <w:rPr>
                        <w:rFonts w:ascii="Cambria Math" w:eastAsia="Arial" w:hAnsi="Cambria Math" w:cs="Arial"/>
                        <w:color w:val="000000" w:themeColor="text1"/>
                        <w:sz w:val="22"/>
                        <w:szCs w:val="22"/>
                        <w:rPrChange w:id="154" w:author="Reis-Filho, Jorge S./Pathology" w:date="2019-07-13T14:15:00Z">
                          <w:rPr>
                            <w:rFonts w:ascii="Cambria Math" w:eastAsia="Arial" w:hAnsi="Cambria Math" w:cs="Arial"/>
                            <w:color w:val="000000" w:themeColor="text1"/>
                          </w:rPr>
                        </w:rPrChange>
                      </w:rPr>
                      <m:t>z</m:t>
                    </w:ins>
                  </m:r>
                </m:e>
                <m:sub>
                  <m:r>
                    <w:ins w:id="155" w:author="Reis-Filho, Jorge S./Pathology" w:date="2019-07-13T12:36:00Z">
                      <w:rPr>
                        <w:rFonts w:ascii="Cambria Math" w:eastAsia="Arial" w:hAnsi="Cambria Math" w:cs="Arial"/>
                        <w:color w:val="000000" w:themeColor="text1"/>
                        <w:sz w:val="22"/>
                        <w:szCs w:val="22"/>
                        <w:rPrChange w:id="156" w:author="Reis-Filho, Jorge S./Pathology" w:date="2019-07-13T14:15:00Z">
                          <w:rPr>
                            <w:rFonts w:ascii="Cambria Math" w:eastAsia="Arial" w:hAnsi="Cambria Math" w:cs="Arial"/>
                            <w:color w:val="000000" w:themeColor="text1"/>
                          </w:rPr>
                        </w:rPrChange>
                      </w:rPr>
                      <m:t>p</m:t>
                    </w:ins>
                  </m:r>
                </m:sub>
              </m:sSub>
            </m:sub>
          </m:sSub>
          <m:r>
            <w:ins w:id="157" w:author="Reis-Filho, Jorge S./Pathology" w:date="2019-07-13T12:36:00Z">
              <w:rPr>
                <w:rFonts w:ascii="Cambria Math" w:eastAsia="Arial" w:hAnsi="Cambria Math" w:cs="Arial"/>
                <w:color w:val="000000" w:themeColor="text1"/>
                <w:sz w:val="22"/>
                <w:szCs w:val="22"/>
                <w:rPrChange w:id="158" w:author="Reis-Filho, Jorge S./Pathology" w:date="2019-07-13T14:15:00Z">
                  <w:rPr>
                    <w:rFonts w:ascii="Cambria Math" w:eastAsia="Arial" w:hAnsi="Cambria Math" w:cs="Arial"/>
                    <w:color w:val="000000" w:themeColor="text1"/>
                  </w:rPr>
                </w:rPrChange>
              </w:rPr>
              <m:t xml:space="preserve">, </m:t>
            </w:ins>
          </m:r>
          <m:sSub>
            <m:sSubPr>
              <m:ctrlPr>
                <w:ins w:id="159" w:author="Reis-Filho, Jorge S./Pathology" w:date="2019-07-13T12:36:00Z">
                  <w:rPr>
                    <w:rFonts w:ascii="Cambria Math" w:eastAsia="Arial" w:hAnsi="Cambria Math" w:cs="Arial"/>
                    <w:color w:val="000000" w:themeColor="text1"/>
                    <w:sz w:val="22"/>
                    <w:szCs w:val="22"/>
                  </w:rPr>
                </w:ins>
              </m:ctrlPr>
            </m:sSubPr>
            <m:e>
              <m:r>
                <w:ins w:id="160" w:author="Reis-Filho, Jorge S./Pathology" w:date="2019-07-13T12:36:00Z">
                  <w:rPr>
                    <w:rFonts w:ascii="Cambria Math" w:eastAsia="Arial" w:hAnsi="Cambria Math" w:cs="Arial"/>
                    <w:color w:val="000000" w:themeColor="text1"/>
                    <w:sz w:val="22"/>
                    <w:szCs w:val="22"/>
                    <w:rPrChange w:id="161" w:author="Reis-Filho, Jorge S./Pathology" w:date="2019-07-13T14:15:00Z">
                      <w:rPr>
                        <w:rFonts w:ascii="Cambria Math" w:eastAsia="Arial" w:hAnsi="Cambria Math" w:cs="Arial"/>
                        <w:color w:val="000000" w:themeColor="text1"/>
                      </w:rPr>
                    </w:rPrChange>
                  </w:rPr>
                  <m:t>β</m:t>
                </w:ins>
              </m:r>
            </m:e>
            <m:sub>
              <m:sSub>
                <m:sSubPr>
                  <m:ctrlPr>
                    <w:ins w:id="162" w:author="Reis-Filho, Jorge S./Pathology" w:date="2019-07-13T12:36:00Z">
                      <w:rPr>
                        <w:rFonts w:ascii="Cambria Math" w:eastAsia="Arial" w:hAnsi="Cambria Math" w:cs="Arial"/>
                        <w:color w:val="000000" w:themeColor="text1"/>
                        <w:sz w:val="22"/>
                        <w:szCs w:val="22"/>
                      </w:rPr>
                    </w:ins>
                  </m:ctrlPr>
                </m:sSubPr>
                <m:e>
                  <m:r>
                    <w:ins w:id="163" w:author="Reis-Filho, Jorge S./Pathology" w:date="2019-07-13T12:36:00Z">
                      <w:rPr>
                        <w:rFonts w:ascii="Cambria Math" w:eastAsia="Arial" w:hAnsi="Cambria Math" w:cs="Arial"/>
                        <w:color w:val="000000" w:themeColor="text1"/>
                        <w:sz w:val="22"/>
                        <w:szCs w:val="22"/>
                        <w:rPrChange w:id="164" w:author="Reis-Filho, Jorge S./Pathology" w:date="2019-07-13T14:15:00Z">
                          <w:rPr>
                            <w:rFonts w:ascii="Cambria Math" w:eastAsia="Arial" w:hAnsi="Cambria Math" w:cs="Arial"/>
                            <w:color w:val="000000" w:themeColor="text1"/>
                          </w:rPr>
                        </w:rPrChange>
                      </w:rPr>
                      <m:t>z</m:t>
                    </w:ins>
                  </m:r>
                </m:e>
                <m:sub>
                  <m:r>
                    <w:ins w:id="165" w:author="Reis-Filho, Jorge S./Pathology" w:date="2019-07-13T12:36:00Z">
                      <w:rPr>
                        <w:rFonts w:ascii="Cambria Math" w:eastAsia="Arial" w:hAnsi="Cambria Math" w:cs="Arial"/>
                        <w:color w:val="000000" w:themeColor="text1"/>
                        <w:sz w:val="22"/>
                        <w:szCs w:val="22"/>
                        <w:rPrChange w:id="166" w:author="Reis-Filho, Jorge S./Pathology" w:date="2019-07-13T14:15:00Z">
                          <w:rPr>
                            <w:rFonts w:ascii="Cambria Math" w:eastAsia="Arial" w:hAnsi="Cambria Math" w:cs="Arial"/>
                            <w:color w:val="000000" w:themeColor="text1"/>
                          </w:rPr>
                        </w:rPrChange>
                      </w:rPr>
                      <m:t>p</m:t>
                    </w:ins>
                  </m:r>
                </m:sub>
              </m:sSub>
            </m:sub>
          </m:sSub>
          <m:r>
            <w:ins w:id="167" w:author="Reis-Filho, Jorge S./Pathology" w:date="2019-07-13T12:36:00Z">
              <w:rPr>
                <w:rFonts w:ascii="Cambria Math" w:eastAsia="Arial" w:hAnsi="Cambria Math" w:cs="Arial"/>
                <w:color w:val="000000" w:themeColor="text1"/>
                <w:sz w:val="22"/>
                <w:szCs w:val="22"/>
                <w:rPrChange w:id="168" w:author="Reis-Filho, Jorge S./Pathology" w:date="2019-07-13T14:15:00Z">
                  <w:rPr>
                    <w:rFonts w:ascii="Cambria Math" w:eastAsia="Arial" w:hAnsi="Cambria Math" w:cs="Arial"/>
                    <w:color w:val="000000" w:themeColor="text1"/>
                  </w:rPr>
                </w:rPrChange>
              </w:rPr>
              <m:t>)</m:t>
            </w:ins>
          </m:r>
        </m:oMath>
      </m:oMathPara>
    </w:p>
    <w:p w14:paraId="3AE8F10A" w14:textId="77777777" w:rsidR="002E1309" w:rsidRPr="003A1D1D" w:rsidRDefault="002E1309">
      <w:pPr>
        <w:spacing w:line="480" w:lineRule="auto"/>
        <w:jc w:val="both"/>
        <w:rPr>
          <w:ins w:id="169" w:author="Reis-Filho, Jorge S./Pathology" w:date="2019-07-13T12:36:00Z"/>
          <w:rFonts w:ascii="Arial" w:eastAsia="Arial" w:hAnsi="Arial" w:cs="Arial"/>
          <w:color w:val="000000" w:themeColor="text1"/>
          <w:sz w:val="22"/>
          <w:szCs w:val="22"/>
          <w:rPrChange w:id="170" w:author="Reis-Filho, Jorge S./Pathology" w:date="2019-07-13T14:15:00Z">
            <w:rPr>
              <w:ins w:id="171" w:author="Reis-Filho, Jorge S./Pathology" w:date="2019-07-13T12:36:00Z"/>
              <w:rFonts w:ascii="Arial" w:eastAsia="Arial" w:hAnsi="Arial" w:cs="Arial"/>
              <w:color w:val="000000" w:themeColor="text1"/>
            </w:rPr>
          </w:rPrChange>
        </w:rPr>
        <w:pPrChange w:id="172" w:author="Reis-Filho, Jorge S./Pathology" w:date="2019-07-13T12:37:00Z">
          <w:pPr>
            <w:jc w:val="both"/>
          </w:pPr>
        </w:pPrChange>
      </w:pPr>
    </w:p>
    <w:p w14:paraId="1573D7F0" w14:textId="47CFE998" w:rsidR="002E1309" w:rsidRPr="003A1D1D" w:rsidRDefault="002E1309">
      <w:pPr>
        <w:spacing w:line="480" w:lineRule="auto"/>
        <w:jc w:val="both"/>
        <w:rPr>
          <w:ins w:id="173" w:author="Reis-Filho, Jorge S./Pathology" w:date="2019-07-13T12:36:00Z"/>
          <w:rFonts w:ascii="Arial" w:eastAsia="Arial" w:hAnsi="Arial" w:cs="Arial"/>
          <w:color w:val="000000" w:themeColor="text1"/>
          <w:sz w:val="22"/>
          <w:szCs w:val="22"/>
          <w:rPrChange w:id="174" w:author="Reis-Filho, Jorge S./Pathology" w:date="2019-07-13T14:15:00Z">
            <w:rPr>
              <w:ins w:id="175" w:author="Reis-Filho, Jorge S./Pathology" w:date="2019-07-13T12:36:00Z"/>
              <w:rFonts w:ascii="Arial" w:eastAsia="Arial" w:hAnsi="Arial" w:cs="Arial"/>
              <w:color w:val="000000" w:themeColor="text1"/>
            </w:rPr>
          </w:rPrChange>
        </w:rPr>
        <w:pPrChange w:id="176" w:author="Reis-Filho, Jorge S./Pathology" w:date="2019-07-13T12:37:00Z">
          <w:pPr>
            <w:jc w:val="both"/>
          </w:pPr>
        </w:pPrChange>
      </w:pPr>
      <w:ins w:id="177" w:author="Reis-Filho, Jorge S./Pathology" w:date="2019-07-13T12:36:00Z">
        <w:r w:rsidRPr="003A1D1D">
          <w:rPr>
            <w:rFonts w:ascii="Arial" w:eastAsia="Arial" w:hAnsi="Arial" w:cs="Arial"/>
            <w:color w:val="000000" w:themeColor="text1"/>
            <w:sz w:val="22"/>
            <w:szCs w:val="22"/>
            <w:rPrChange w:id="178" w:author="Reis-Filho, Jorge S./Pathology" w:date="2019-07-13T14:15:00Z">
              <w:rPr>
                <w:rFonts w:ascii="Arial" w:eastAsia="Arial" w:hAnsi="Arial" w:cs="Arial"/>
                <w:color w:val="000000" w:themeColor="text1"/>
              </w:rPr>
            </w:rPrChange>
          </w:rPr>
          <w:t xml:space="preserve">The covariates included were: (1) whether </w:t>
        </w:r>
        <m:oMath>
          <m:r>
            <w:rPr>
              <w:rFonts w:ascii="Cambria Math" w:eastAsia="Arial" w:hAnsi="Cambria Math" w:cs="Arial"/>
              <w:color w:val="000000" w:themeColor="text1"/>
              <w:sz w:val="22"/>
              <w:szCs w:val="22"/>
              <w:rPrChange w:id="179" w:author="Reis-Filho, Jorge S./Pathology" w:date="2019-07-13T14:15:00Z">
                <w:rPr>
                  <w:rFonts w:ascii="Cambria Math" w:eastAsia="Arial" w:hAnsi="Cambria Math" w:cs="Arial"/>
                  <w:color w:val="000000" w:themeColor="text1"/>
                </w:rPr>
              </w:rPrChange>
            </w:rPr>
            <m:t>p</m:t>
          </m:r>
        </m:oMath>
        <w:r w:rsidRPr="003A1D1D">
          <w:rPr>
            <w:rFonts w:ascii="Arial" w:eastAsia="Arial" w:hAnsi="Arial" w:cs="Arial"/>
            <w:color w:val="000000" w:themeColor="text1"/>
            <w:sz w:val="22"/>
            <w:szCs w:val="22"/>
            <w:rPrChange w:id="180" w:author="Reis-Filho, Jorge S./Pathology" w:date="2019-07-13T14:15:00Z">
              <w:rPr>
                <w:rFonts w:ascii="Arial" w:eastAsia="Arial" w:hAnsi="Arial" w:cs="Arial"/>
                <w:color w:val="000000" w:themeColor="text1"/>
              </w:rPr>
            </w:rPrChange>
          </w:rPr>
          <w:t xml:space="preserve"> was uniquely alignable, (2) whether </w:t>
        </w:r>
        <m:oMath>
          <m:r>
            <w:rPr>
              <w:rFonts w:ascii="Cambria Math" w:eastAsia="Arial" w:hAnsi="Cambria Math" w:cs="Arial"/>
              <w:color w:val="000000" w:themeColor="text1"/>
              <w:sz w:val="22"/>
              <w:szCs w:val="22"/>
              <w:rPrChange w:id="181" w:author="Reis-Filho, Jorge S./Pathology" w:date="2019-07-13T14:15:00Z">
                <w:rPr>
                  <w:rFonts w:ascii="Cambria Math" w:eastAsia="Arial" w:hAnsi="Cambria Math" w:cs="Arial"/>
                  <w:color w:val="000000" w:themeColor="text1"/>
                </w:rPr>
              </w:rPrChange>
            </w:rPr>
            <m:t>p</m:t>
          </m:r>
        </m:oMath>
        <w:r w:rsidRPr="003A1D1D">
          <w:rPr>
            <w:rFonts w:ascii="Arial" w:eastAsia="Arial" w:hAnsi="Arial" w:cs="Arial"/>
            <w:color w:val="000000" w:themeColor="text1"/>
            <w:sz w:val="22"/>
            <w:szCs w:val="22"/>
            <w:rPrChange w:id="182" w:author="Reis-Filho, Jorge S./Pathology" w:date="2019-07-13T14:15:00Z">
              <w:rPr>
                <w:rFonts w:ascii="Arial" w:eastAsia="Arial" w:hAnsi="Arial" w:cs="Arial"/>
                <w:color w:val="000000" w:themeColor="text1"/>
              </w:rPr>
            </w:rPrChange>
          </w:rPr>
          <w:t xml:space="preserve"> was located within a known segmental duplication and (3) the trinucleotide context. These covariates were found to be indispensable given that the error rate can vary as a function of the coordinate </w:t>
        </w:r>
        <m:oMath>
          <m:r>
            <w:rPr>
              <w:rFonts w:ascii="Cambria Math" w:eastAsia="Arial" w:hAnsi="Cambria Math" w:cs="Arial"/>
              <w:color w:val="000000" w:themeColor="text1"/>
              <w:sz w:val="22"/>
              <w:szCs w:val="22"/>
              <w:rPrChange w:id="183" w:author="Reis-Filho, Jorge S./Pathology" w:date="2019-07-13T14:15:00Z">
                <w:rPr>
                  <w:rFonts w:ascii="Cambria Math" w:eastAsia="Arial" w:hAnsi="Cambria Math" w:cs="Arial"/>
                  <w:color w:val="000000" w:themeColor="text1"/>
                </w:rPr>
              </w:rPrChange>
            </w:rPr>
            <m:t>p</m:t>
          </m:r>
        </m:oMath>
        <w:r w:rsidRPr="003A1D1D">
          <w:rPr>
            <w:rFonts w:ascii="Arial" w:eastAsia="Arial" w:hAnsi="Arial" w:cs="Arial"/>
            <w:color w:val="000000" w:themeColor="text1"/>
            <w:sz w:val="22"/>
            <w:szCs w:val="22"/>
            <w:rPrChange w:id="184" w:author="Reis-Filho, Jorge S./Pathology" w:date="2019-07-13T14:15:00Z">
              <w:rPr>
                <w:rFonts w:ascii="Arial" w:eastAsia="Arial" w:hAnsi="Arial" w:cs="Arial"/>
                <w:color w:val="000000" w:themeColor="text1"/>
              </w:rPr>
            </w:rPrChange>
          </w:rPr>
          <w:t xml:space="preserve">, the type of mutation and its mutational context. </w:t>
        </w:r>
      </w:ins>
      <w:ins w:id="185" w:author="Reis-Filho, Jorge S./Pathology" w:date="2019-07-13T12:38:00Z">
        <w:r w:rsidRPr="003A1D1D">
          <w:rPr>
            <w:rFonts w:ascii="Arial" w:eastAsia="Arial" w:hAnsi="Arial" w:cs="Arial"/>
            <w:b/>
            <w:color w:val="000000" w:themeColor="text1"/>
            <w:sz w:val="22"/>
            <w:szCs w:val="22"/>
            <w:rPrChange w:id="186" w:author="Reis-Filho, Jorge S./Pathology" w:date="2019-07-13T14:15:00Z">
              <w:rPr>
                <w:rFonts w:ascii="Arial" w:eastAsia="Arial" w:hAnsi="Arial" w:cs="Arial"/>
                <w:b/>
                <w:color w:val="000000" w:themeColor="text1"/>
              </w:rPr>
            </w:rPrChange>
          </w:rPr>
          <w:t>Supplementary</w:t>
        </w:r>
      </w:ins>
      <w:ins w:id="187" w:author="Reis-Filho, Jorge S./Pathology" w:date="2019-07-13T12:36:00Z">
        <w:r w:rsidRPr="003A1D1D">
          <w:rPr>
            <w:rFonts w:ascii="Arial" w:eastAsia="Arial" w:hAnsi="Arial" w:cs="Arial"/>
            <w:b/>
            <w:color w:val="000000" w:themeColor="text1"/>
            <w:sz w:val="22"/>
            <w:szCs w:val="22"/>
            <w:rPrChange w:id="188" w:author="Reis-Filho, Jorge S./Pathology" w:date="2019-07-13T14:15:00Z">
              <w:rPr>
                <w:rFonts w:ascii="Arial" w:eastAsia="Arial" w:hAnsi="Arial" w:cs="Arial"/>
                <w:b/>
                <w:color w:val="000000" w:themeColor="text1"/>
              </w:rPr>
            </w:rPrChange>
          </w:rPr>
          <w:t xml:space="preserve"> Fig</w:t>
        </w:r>
      </w:ins>
      <w:ins w:id="189" w:author="Reis-Filho, Jorge S./Pathology" w:date="2019-07-13T12:38:00Z">
        <w:r w:rsidRPr="003A1D1D">
          <w:rPr>
            <w:rFonts w:ascii="Arial" w:eastAsia="Arial" w:hAnsi="Arial" w:cs="Arial"/>
            <w:b/>
            <w:color w:val="000000" w:themeColor="text1"/>
            <w:sz w:val="22"/>
            <w:szCs w:val="22"/>
            <w:rPrChange w:id="190" w:author="Reis-Filho, Jorge S./Pathology" w:date="2019-07-13T14:15:00Z">
              <w:rPr>
                <w:rFonts w:ascii="Arial" w:eastAsia="Arial" w:hAnsi="Arial" w:cs="Arial"/>
                <w:b/>
                <w:color w:val="000000" w:themeColor="text1"/>
              </w:rPr>
            </w:rPrChange>
          </w:rPr>
          <w:t xml:space="preserve">s. </w:t>
        </w:r>
      </w:ins>
      <w:ins w:id="191" w:author="Reis-Filho, Jorge S./Pathology" w:date="2019-07-13T12:40:00Z">
        <w:r w:rsidRPr="003A1D1D">
          <w:rPr>
            <w:rFonts w:ascii="Arial" w:eastAsia="Arial" w:hAnsi="Arial" w:cs="Arial"/>
            <w:b/>
            <w:color w:val="000000" w:themeColor="text1"/>
            <w:sz w:val="22"/>
            <w:szCs w:val="22"/>
            <w:rPrChange w:id="192" w:author="Reis-Filho, Jorge S./Pathology" w:date="2019-07-13T14:15:00Z">
              <w:rPr>
                <w:rFonts w:ascii="Arial" w:eastAsia="Arial" w:hAnsi="Arial" w:cs="Arial"/>
                <w:b/>
                <w:color w:val="000000" w:themeColor="text1"/>
              </w:rPr>
            </w:rPrChange>
          </w:rPr>
          <w:t>RR</w:t>
        </w:r>
      </w:ins>
      <w:ins w:id="193" w:author="Reis-Filho, Jorge S./Pathology" w:date="2019-07-13T12:36:00Z">
        <w:r w:rsidRPr="003A1D1D">
          <w:rPr>
            <w:rFonts w:ascii="Arial" w:eastAsia="Arial" w:hAnsi="Arial" w:cs="Arial"/>
            <w:b/>
            <w:color w:val="000000" w:themeColor="text1"/>
            <w:sz w:val="22"/>
            <w:szCs w:val="22"/>
            <w:rPrChange w:id="194" w:author="Reis-Filho, Jorge S./Pathology" w:date="2019-07-13T14:15:00Z">
              <w:rPr>
                <w:rFonts w:ascii="Arial" w:eastAsia="Arial" w:hAnsi="Arial" w:cs="Arial"/>
                <w:b/>
                <w:color w:val="000000" w:themeColor="text1"/>
              </w:rPr>
            </w:rPrChange>
          </w:rPr>
          <w:t>2a</w:t>
        </w:r>
        <w:r w:rsidRPr="003A1D1D">
          <w:rPr>
            <w:rFonts w:ascii="Arial" w:eastAsia="Arial" w:hAnsi="Arial" w:cs="Arial"/>
            <w:color w:val="000000" w:themeColor="text1"/>
            <w:sz w:val="22"/>
            <w:szCs w:val="22"/>
            <w:rPrChange w:id="195" w:author="Reis-Filho, Jorge S./Pathology" w:date="2019-07-13T14:15:00Z">
              <w:rPr>
                <w:rFonts w:ascii="Arial" w:eastAsia="Arial" w:hAnsi="Arial" w:cs="Arial"/>
                <w:color w:val="000000" w:themeColor="text1"/>
              </w:rPr>
            </w:rPrChange>
          </w:rPr>
          <w:t xml:space="preserve"> and </w:t>
        </w:r>
      </w:ins>
      <w:ins w:id="196" w:author="Reis-Filho, Jorge S./Pathology" w:date="2019-07-13T12:40:00Z">
        <w:r w:rsidRPr="003A1D1D">
          <w:rPr>
            <w:rFonts w:ascii="Arial" w:eastAsia="Arial" w:hAnsi="Arial" w:cs="Arial"/>
            <w:b/>
            <w:color w:val="000000" w:themeColor="text1"/>
            <w:sz w:val="22"/>
            <w:szCs w:val="22"/>
            <w:rPrChange w:id="197" w:author="Reis-Filho, Jorge S./Pathology" w:date="2019-07-13T14:15:00Z">
              <w:rPr>
                <w:rFonts w:ascii="Arial" w:eastAsia="Arial" w:hAnsi="Arial" w:cs="Arial"/>
                <w:color w:val="000000" w:themeColor="text1"/>
              </w:rPr>
            </w:rPrChange>
          </w:rPr>
          <w:t>RR</w:t>
        </w:r>
      </w:ins>
      <w:ins w:id="198" w:author="Reis-Filho, Jorge S./Pathology" w:date="2019-07-13T12:36:00Z">
        <w:r w:rsidRPr="003A1D1D">
          <w:rPr>
            <w:rFonts w:ascii="Arial" w:eastAsia="Arial" w:hAnsi="Arial" w:cs="Arial"/>
            <w:b/>
            <w:color w:val="000000" w:themeColor="text1"/>
            <w:sz w:val="22"/>
            <w:szCs w:val="22"/>
            <w:rPrChange w:id="199" w:author="Reis-Filho, Jorge S./Pathology" w:date="2019-07-13T14:15:00Z">
              <w:rPr>
                <w:rFonts w:ascii="Arial" w:eastAsia="Arial" w:hAnsi="Arial" w:cs="Arial"/>
                <w:b/>
                <w:color w:val="000000" w:themeColor="text1"/>
              </w:rPr>
            </w:rPrChange>
          </w:rPr>
          <w:t>2b</w:t>
        </w:r>
        <w:r w:rsidRPr="003A1D1D">
          <w:rPr>
            <w:rFonts w:ascii="Arial" w:eastAsia="Arial" w:hAnsi="Arial" w:cs="Arial"/>
            <w:color w:val="000000" w:themeColor="text1"/>
            <w:sz w:val="22"/>
            <w:szCs w:val="22"/>
            <w:rPrChange w:id="200" w:author="Reis-Filho, Jorge S./Pathology" w:date="2019-07-13T14:15:00Z">
              <w:rPr>
                <w:rFonts w:ascii="Arial" w:eastAsia="Arial" w:hAnsi="Arial" w:cs="Arial"/>
                <w:color w:val="000000" w:themeColor="text1"/>
              </w:rPr>
            </w:rPrChange>
          </w:rPr>
          <w:t xml:space="preserve"> below show the distribution of the mean posterior estimates </w:t>
        </w:r>
        <w:r w:rsidRPr="003A1D1D">
          <w:rPr>
            <w:rFonts w:ascii="Arial" w:hAnsi="Arial" w:cs="Arial"/>
            <w:color w:val="000000" w:themeColor="text1"/>
            <w:sz w:val="22"/>
            <w:szCs w:val="22"/>
            <w:rPrChange w:id="201" w:author="Reis-Filho, Jorge S./Pathology" w:date="2019-07-13T14:15:00Z">
              <w:rPr>
                <w:rFonts w:ascii="Arial" w:hAnsi="Arial" w:cs="Arial"/>
                <w:color w:val="000000" w:themeColor="text1"/>
              </w:rPr>
            </w:rPrChange>
          </w:rPr>
          <w:t xml:space="preserve">of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Change w:id="202" w:author="Reis-Filho, Jorge S./Pathology" w:date="2019-07-13T14:15:00Z">
                    <w:rPr>
                      <w:rFonts w:ascii="Cambria Math" w:hAnsi="Cambria Math" w:cs="Arial"/>
                      <w:color w:val="000000" w:themeColor="text1"/>
                    </w:rPr>
                  </w:rPrChange>
                </w:rPr>
                <m:t>λ</m:t>
              </m:r>
            </m:e>
            <m:sub>
              <m:r>
                <w:rPr>
                  <w:rFonts w:ascii="Cambria Math" w:hAnsi="Cambria Math" w:cs="Arial"/>
                  <w:color w:val="000000" w:themeColor="text1"/>
                  <w:sz w:val="22"/>
                  <w:szCs w:val="22"/>
                  <w:rPrChange w:id="203" w:author="Reis-Filho, Jorge S./Pathology" w:date="2019-07-13T14:15:00Z">
                    <w:rPr>
                      <w:rFonts w:ascii="Cambria Math" w:hAnsi="Cambria Math" w:cs="Arial"/>
                      <w:color w:val="000000" w:themeColor="text1"/>
                    </w:rPr>
                  </w:rPrChange>
                </w:rPr>
                <m:t>p</m:t>
              </m:r>
            </m:sub>
          </m:sSub>
        </m:oMath>
        <w:r w:rsidRPr="003A1D1D">
          <w:rPr>
            <w:rFonts w:ascii="Arial" w:hAnsi="Arial" w:cs="Arial"/>
            <w:color w:val="000000" w:themeColor="text1"/>
            <w:sz w:val="22"/>
            <w:szCs w:val="22"/>
            <w:rPrChange w:id="204" w:author="Reis-Filho, Jorge S./Pathology" w:date="2019-07-13T14:15:00Z">
              <w:rPr>
                <w:rFonts w:ascii="Arial" w:hAnsi="Arial" w:cs="Arial"/>
                <w:color w:val="000000" w:themeColor="text1"/>
              </w:rPr>
            </w:rPrChange>
          </w:rPr>
          <w:t xml:space="preserve">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Change w:id="205" w:author="Reis-Filho, Jorge S./Pathology" w:date="2019-07-13T14:15:00Z">
                    <w:rPr>
                      <w:rFonts w:ascii="Cambria Math" w:hAnsi="Cambria Math" w:cs="Arial"/>
                      <w:color w:val="000000" w:themeColor="text1"/>
                    </w:rPr>
                  </w:rPrChange>
                </w:rPr>
                <m:t>μ</m:t>
              </m:r>
            </m:e>
            <m:sub>
              <m:r>
                <w:rPr>
                  <w:rFonts w:ascii="Cambria Math" w:hAnsi="Cambria Math" w:cs="Arial"/>
                  <w:color w:val="000000" w:themeColor="text1"/>
                  <w:sz w:val="22"/>
                  <w:szCs w:val="22"/>
                  <w:rPrChange w:id="206" w:author="Reis-Filho, Jorge S./Pathology" w:date="2019-07-13T14:15:00Z">
                    <w:rPr>
                      <w:rFonts w:ascii="Cambria Math" w:hAnsi="Cambria Math" w:cs="Arial"/>
                      <w:color w:val="000000" w:themeColor="text1"/>
                    </w:rPr>
                  </w:rPrChange>
                </w:rPr>
                <m:t>p</m:t>
              </m:r>
            </m:sub>
          </m:sSub>
        </m:oMath>
        <w:r w:rsidRPr="003A1D1D">
          <w:rPr>
            <w:rFonts w:ascii="Arial" w:hAnsi="Arial" w:cs="Arial"/>
            <w:color w:val="000000" w:themeColor="text1"/>
            <w:sz w:val="22"/>
            <w:szCs w:val="22"/>
            <w:rPrChange w:id="207" w:author="Reis-Filho, Jorge S./Pathology" w:date="2019-07-13T14:15:00Z">
              <w:rPr>
                <w:rFonts w:ascii="Arial" w:hAnsi="Arial" w:cs="Arial"/>
                <w:color w:val="000000" w:themeColor="text1"/>
              </w:rPr>
            </w:rPrChange>
          </w:rPr>
          <w:t xml:space="preserve">) across </w:t>
        </w:r>
        <w:r w:rsidRPr="003A1D1D">
          <w:rPr>
            <w:rFonts w:ascii="Arial" w:eastAsia="Arial" w:hAnsi="Arial" w:cs="Arial"/>
            <w:color w:val="000000" w:themeColor="text1"/>
            <w:sz w:val="22"/>
            <w:szCs w:val="22"/>
            <w:rPrChange w:id="208" w:author="Reis-Filho, Jorge S./Pathology" w:date="2019-07-13T14:15:00Z">
              <w:rPr>
                <w:rFonts w:ascii="Arial" w:eastAsia="Arial" w:hAnsi="Arial" w:cs="Arial"/>
                <w:color w:val="000000" w:themeColor="text1"/>
              </w:rPr>
            </w:rPrChange>
          </w:rPr>
          <w:t>a representative subset of sites by type of substitution and trinucleotide context.</w:t>
        </w:r>
      </w:ins>
    </w:p>
    <w:p w14:paraId="182FDAB9" w14:textId="77777777" w:rsidR="002E1309" w:rsidRPr="003A1D1D" w:rsidRDefault="002E1309">
      <w:pPr>
        <w:spacing w:line="480" w:lineRule="auto"/>
        <w:jc w:val="both"/>
        <w:rPr>
          <w:ins w:id="209" w:author="Reis-Filho, Jorge S./Pathology" w:date="2019-07-13T12:36:00Z"/>
          <w:rFonts w:ascii="Arial" w:eastAsia="Arial" w:hAnsi="Arial" w:cs="Arial"/>
          <w:color w:val="000000" w:themeColor="text1"/>
          <w:sz w:val="22"/>
          <w:szCs w:val="22"/>
          <w:rPrChange w:id="210" w:author="Reis-Filho, Jorge S./Pathology" w:date="2019-07-13T14:15:00Z">
            <w:rPr>
              <w:ins w:id="211" w:author="Reis-Filho, Jorge S./Pathology" w:date="2019-07-13T12:36:00Z"/>
              <w:rFonts w:ascii="Arial" w:eastAsia="Arial" w:hAnsi="Arial" w:cs="Arial"/>
              <w:color w:val="000000" w:themeColor="text1"/>
            </w:rPr>
          </w:rPrChange>
        </w:rPr>
        <w:pPrChange w:id="212" w:author="Reis-Filho, Jorge S./Pathology" w:date="2019-07-13T12:37:00Z">
          <w:pPr>
            <w:jc w:val="both"/>
          </w:pPr>
        </w:pPrChange>
      </w:pPr>
    </w:p>
    <w:p w14:paraId="7EE69816" w14:textId="54B9CA7E" w:rsidR="002E1309" w:rsidRPr="003A1D1D" w:rsidRDefault="002E1309">
      <w:pPr>
        <w:spacing w:line="480" w:lineRule="auto"/>
        <w:jc w:val="both"/>
        <w:rPr>
          <w:ins w:id="213" w:author="Reis-Filho, Jorge S./Pathology" w:date="2019-07-13T12:36:00Z"/>
          <w:rFonts w:ascii="Arial" w:eastAsia="Arial" w:hAnsi="Arial" w:cs="Arial"/>
          <w:color w:val="000000" w:themeColor="text1"/>
          <w:sz w:val="22"/>
          <w:szCs w:val="22"/>
          <w:rPrChange w:id="214" w:author="Reis-Filho, Jorge S./Pathology" w:date="2019-07-13T14:15:00Z">
            <w:rPr>
              <w:ins w:id="215" w:author="Reis-Filho, Jorge S./Pathology" w:date="2019-07-13T12:36:00Z"/>
              <w:rFonts w:ascii="Arial" w:eastAsia="Arial" w:hAnsi="Arial" w:cs="Arial"/>
              <w:color w:val="000000" w:themeColor="text1"/>
            </w:rPr>
          </w:rPrChange>
        </w:rPr>
        <w:pPrChange w:id="216" w:author="Reis-Filho, Jorge S./Pathology" w:date="2019-07-13T12:37:00Z">
          <w:pPr>
            <w:jc w:val="both"/>
          </w:pPr>
        </w:pPrChange>
      </w:pPr>
      <w:ins w:id="217" w:author="Reis-Filho, Jorge S./Pathology" w:date="2019-07-13T12:36:00Z">
        <w:r w:rsidRPr="003A1D1D">
          <w:rPr>
            <w:rFonts w:ascii="Arial" w:eastAsia="Arial" w:hAnsi="Arial" w:cs="Arial"/>
            <w:color w:val="000000" w:themeColor="text1"/>
            <w:sz w:val="22"/>
            <w:szCs w:val="22"/>
            <w:rPrChange w:id="218" w:author="Reis-Filho, Jorge S./Pathology" w:date="2019-07-13T14:15:00Z">
              <w:rPr>
                <w:rFonts w:ascii="Arial" w:eastAsia="Arial" w:hAnsi="Arial" w:cs="Arial"/>
                <w:color w:val="000000" w:themeColor="text1"/>
              </w:rPr>
            </w:rPrChange>
          </w:rPr>
          <w:lastRenderedPageBreak/>
          <w:t xml:space="preserve">Typical workflows for detecting variants from single tumor samples and/or matched tumor normal pairs seldom include site-specific priors and if they do, it is usually through ad hoc filters for putative mutations detected in panels of normal samples (PMID: 23396013). Here instead, the posterior distribution </w:t>
        </w:r>
        <w:r w:rsidRPr="003A1D1D">
          <w:rPr>
            <w:rFonts w:ascii="Arial" w:hAnsi="Arial" w:cs="Arial"/>
            <w:color w:val="000000" w:themeColor="text1"/>
            <w:sz w:val="22"/>
            <w:szCs w:val="22"/>
            <w:rPrChange w:id="219" w:author="Reis-Filho, Jorge S./Pathology" w:date="2019-07-13T14:15:00Z">
              <w:rPr>
                <w:rFonts w:ascii="Arial" w:hAnsi="Arial" w:cs="Arial"/>
                <w:color w:val="000000" w:themeColor="text1"/>
              </w:rPr>
            </w:rPrChange>
          </w:rPr>
          <w:t xml:space="preserve">of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Change w:id="220" w:author="Reis-Filho, Jorge S./Pathology" w:date="2019-07-13T14:15:00Z">
                    <w:rPr>
                      <w:rFonts w:ascii="Cambria Math" w:hAnsi="Cambria Math" w:cs="Arial"/>
                      <w:color w:val="000000" w:themeColor="text1"/>
                    </w:rPr>
                  </w:rPrChange>
                </w:rPr>
                <m:t>λ</m:t>
              </m:r>
            </m:e>
            <m:sub>
              <m:r>
                <w:rPr>
                  <w:rFonts w:ascii="Cambria Math" w:hAnsi="Cambria Math" w:cs="Arial"/>
                  <w:color w:val="000000" w:themeColor="text1"/>
                  <w:sz w:val="22"/>
                  <w:szCs w:val="22"/>
                  <w:rPrChange w:id="221" w:author="Reis-Filho, Jorge S./Pathology" w:date="2019-07-13T14:15:00Z">
                    <w:rPr>
                      <w:rFonts w:ascii="Cambria Math" w:hAnsi="Cambria Math" w:cs="Arial"/>
                      <w:color w:val="000000" w:themeColor="text1"/>
                    </w:rPr>
                  </w:rPrChange>
                </w:rPr>
                <m:t>p</m:t>
              </m:r>
            </m:sub>
          </m:sSub>
        </m:oMath>
        <w:r w:rsidRPr="003A1D1D">
          <w:rPr>
            <w:rFonts w:ascii="Arial" w:eastAsia="Arial" w:hAnsi="Arial" w:cs="Arial"/>
            <w:color w:val="000000" w:themeColor="text1"/>
            <w:sz w:val="22"/>
            <w:szCs w:val="22"/>
            <w:rPrChange w:id="222" w:author="Reis-Filho, Jorge S./Pathology" w:date="2019-07-13T14:15:00Z">
              <w:rPr>
                <w:rFonts w:ascii="Arial" w:eastAsia="Arial" w:hAnsi="Arial" w:cs="Arial"/>
                <w:color w:val="000000" w:themeColor="text1"/>
              </w:rPr>
            </w:rPrChange>
          </w:rPr>
          <w:t xml:space="preserve"> obtained through Markov chain Monte-Carlo resampling provides site-specific error rates with non-zero estimates at sites where no actual alternate allele counts were observed across samples in the training set. </w:t>
        </w:r>
      </w:ins>
      <w:ins w:id="223" w:author="Reis-Filho, Jorge S./Pathology" w:date="2019-07-13T12:41:00Z">
        <w:r w:rsidRPr="003A1D1D">
          <w:rPr>
            <w:rFonts w:ascii="Arial" w:eastAsia="Arial" w:hAnsi="Arial" w:cs="Arial"/>
            <w:b/>
            <w:color w:val="000000" w:themeColor="text1"/>
            <w:sz w:val="22"/>
            <w:szCs w:val="22"/>
            <w:rPrChange w:id="224" w:author="Reis-Filho, Jorge S./Pathology" w:date="2019-07-13T14:15:00Z">
              <w:rPr>
                <w:rFonts w:ascii="Arial" w:eastAsia="Arial" w:hAnsi="Arial" w:cs="Arial"/>
                <w:b/>
                <w:color w:val="000000" w:themeColor="text1"/>
              </w:rPr>
            </w:rPrChange>
          </w:rPr>
          <w:t xml:space="preserve">Supplementary Fig. </w:t>
        </w:r>
      </w:ins>
      <w:ins w:id="225" w:author="Reis-Filho, Jorge S./Pathology" w:date="2019-07-13T12:40:00Z">
        <w:r w:rsidRPr="003A1D1D">
          <w:rPr>
            <w:rFonts w:ascii="Arial" w:eastAsia="Arial" w:hAnsi="Arial" w:cs="Arial"/>
            <w:b/>
            <w:color w:val="000000" w:themeColor="text1"/>
            <w:sz w:val="22"/>
            <w:szCs w:val="22"/>
            <w:rPrChange w:id="226" w:author="Reis-Filho, Jorge S./Pathology" w:date="2019-07-13T14:15:00Z">
              <w:rPr>
                <w:rFonts w:ascii="Arial" w:eastAsia="Arial" w:hAnsi="Arial" w:cs="Arial"/>
                <w:b/>
                <w:color w:val="000000" w:themeColor="text1"/>
              </w:rPr>
            </w:rPrChange>
          </w:rPr>
          <w:t>RR</w:t>
        </w:r>
      </w:ins>
      <w:ins w:id="227" w:author="Reis-Filho, Jorge S./Pathology" w:date="2019-07-13T12:36:00Z">
        <w:r w:rsidRPr="003A1D1D">
          <w:rPr>
            <w:rFonts w:ascii="Arial" w:eastAsia="Arial" w:hAnsi="Arial" w:cs="Arial"/>
            <w:b/>
            <w:color w:val="000000" w:themeColor="text1"/>
            <w:sz w:val="22"/>
            <w:szCs w:val="22"/>
            <w:rPrChange w:id="228" w:author="Reis-Filho, Jorge S./Pathology" w:date="2019-07-13T14:15:00Z">
              <w:rPr>
                <w:rFonts w:ascii="Arial" w:eastAsia="Arial" w:hAnsi="Arial" w:cs="Arial"/>
                <w:b/>
                <w:color w:val="000000" w:themeColor="text1"/>
              </w:rPr>
            </w:rPrChange>
          </w:rPr>
          <w:t>2c</w:t>
        </w:r>
        <w:r w:rsidRPr="003A1D1D">
          <w:rPr>
            <w:rFonts w:ascii="Arial" w:eastAsia="Arial" w:hAnsi="Arial" w:cs="Arial"/>
            <w:color w:val="000000" w:themeColor="text1"/>
            <w:sz w:val="22"/>
            <w:szCs w:val="22"/>
            <w:rPrChange w:id="229" w:author="Reis-Filho, Jorge S./Pathology" w:date="2019-07-13T14:15:00Z">
              <w:rPr>
                <w:rFonts w:ascii="Arial" w:eastAsia="Arial" w:hAnsi="Arial" w:cs="Arial"/>
                <w:color w:val="000000" w:themeColor="text1"/>
              </w:rPr>
            </w:rPrChange>
          </w:rPr>
          <w:t xml:space="preserve"> of this response shows the scatter plot of site-specific mean posterior estimates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Change w:id="230" w:author="Reis-Filho, Jorge S./Pathology" w:date="2019-07-13T14:15:00Z">
                    <w:rPr>
                      <w:rFonts w:ascii="Cambria Math" w:hAnsi="Cambria Math" w:cs="Arial"/>
                      <w:color w:val="000000" w:themeColor="text1"/>
                    </w:rPr>
                  </w:rPrChange>
                </w:rPr>
                <m:t>μ</m:t>
              </m:r>
            </m:e>
            <m:sub>
              <m:r>
                <w:rPr>
                  <w:rFonts w:ascii="Cambria Math" w:hAnsi="Cambria Math" w:cs="Arial"/>
                  <w:color w:val="000000" w:themeColor="text1"/>
                  <w:sz w:val="22"/>
                  <w:szCs w:val="22"/>
                  <w:rPrChange w:id="231" w:author="Reis-Filho, Jorge S./Pathology" w:date="2019-07-13T14:15:00Z">
                    <w:rPr>
                      <w:rFonts w:ascii="Cambria Math" w:hAnsi="Cambria Math" w:cs="Arial"/>
                      <w:color w:val="000000" w:themeColor="text1"/>
                    </w:rPr>
                  </w:rPrChange>
                </w:rPr>
                <m:t>p</m:t>
              </m:r>
            </m:sub>
          </m:sSub>
        </m:oMath>
        <w:r w:rsidRPr="003A1D1D">
          <w:rPr>
            <w:rFonts w:ascii="Arial" w:hAnsi="Arial" w:cs="Arial"/>
            <w:color w:val="000000" w:themeColor="text1"/>
            <w:sz w:val="22"/>
            <w:szCs w:val="22"/>
            <w:rPrChange w:id="232" w:author="Reis-Filho, Jorge S./Pathology" w:date="2019-07-13T14:15:00Z">
              <w:rPr>
                <w:rFonts w:ascii="Arial" w:hAnsi="Arial" w:cs="Arial"/>
                <w:color w:val="000000" w:themeColor="text1"/>
              </w:rPr>
            </w:rPrChange>
          </w:rPr>
          <w:t xml:space="preserve"> </w:t>
        </w:r>
        <w:r w:rsidRPr="003A1D1D">
          <w:rPr>
            <w:rFonts w:ascii="Arial" w:eastAsia="Arial" w:hAnsi="Arial" w:cs="Arial"/>
            <w:color w:val="000000" w:themeColor="text1"/>
            <w:sz w:val="22"/>
            <w:szCs w:val="22"/>
            <w:rPrChange w:id="233" w:author="Reis-Filho, Jorge S./Pathology" w:date="2019-07-13T14:15:00Z">
              <w:rPr>
                <w:rFonts w:ascii="Arial" w:eastAsia="Arial" w:hAnsi="Arial" w:cs="Arial"/>
                <w:color w:val="000000" w:themeColor="text1"/>
              </w:rPr>
            </w:rPrChange>
          </w:rPr>
          <w:t>against the observed</w:t>
        </w:r>
        <w:r w:rsidRPr="003A1D1D">
          <w:rPr>
            <w:rFonts w:ascii="Arial" w:hAnsi="Arial" w:cs="Arial"/>
            <w:color w:val="000000" w:themeColor="text1"/>
            <w:sz w:val="22"/>
            <w:szCs w:val="22"/>
            <w:rPrChange w:id="234" w:author="Reis-Filho, Jorge S./Pathology" w:date="2019-07-13T14:15:00Z">
              <w:rPr>
                <w:rFonts w:ascii="Arial" w:hAnsi="Arial" w:cs="Arial"/>
                <w:color w:val="000000" w:themeColor="text1"/>
              </w:rPr>
            </w:rPrChange>
          </w:rPr>
          <w:t xml:space="preserve">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Change w:id="235" w:author="Reis-Filho, Jorge S./Pathology" w:date="2019-07-13T14:15:00Z">
                    <w:rPr>
                      <w:rFonts w:ascii="Cambria Math" w:hAnsi="Cambria Math" w:cs="Arial"/>
                      <w:color w:val="000000" w:themeColor="text1"/>
                    </w:rPr>
                  </w:rPrChange>
                </w:rPr>
                <m:t>λ</m:t>
              </m:r>
            </m:e>
            <m:sub>
              <m:r>
                <w:rPr>
                  <w:rFonts w:ascii="Cambria Math" w:hAnsi="Cambria Math" w:cs="Arial"/>
                  <w:color w:val="000000" w:themeColor="text1"/>
                  <w:sz w:val="22"/>
                  <w:szCs w:val="22"/>
                  <w:rPrChange w:id="236" w:author="Reis-Filho, Jorge S./Pathology" w:date="2019-07-13T14:15:00Z">
                    <w:rPr>
                      <w:rFonts w:ascii="Cambria Math" w:hAnsi="Cambria Math" w:cs="Arial"/>
                      <w:color w:val="000000" w:themeColor="text1"/>
                    </w:rPr>
                  </w:rPrChange>
                </w:rPr>
                <m:t>p</m:t>
              </m:r>
            </m:sub>
          </m:sSub>
        </m:oMath>
        <w:r w:rsidRPr="003A1D1D">
          <w:rPr>
            <w:rFonts w:ascii="Arial" w:hAnsi="Arial" w:cs="Arial"/>
            <w:color w:val="000000" w:themeColor="text1"/>
            <w:sz w:val="22"/>
            <w:szCs w:val="22"/>
            <w:rPrChange w:id="237" w:author="Reis-Filho, Jorge S./Pathology" w:date="2019-07-13T14:15:00Z">
              <w:rPr>
                <w:rFonts w:ascii="Arial" w:hAnsi="Arial" w:cs="Arial"/>
                <w:color w:val="000000" w:themeColor="text1"/>
              </w:rPr>
            </w:rPrChange>
          </w:rPr>
          <w:t xml:space="preserve"> f</w:t>
        </w:r>
        <w:r w:rsidRPr="003A1D1D">
          <w:rPr>
            <w:rFonts w:ascii="Arial" w:eastAsia="Arial" w:hAnsi="Arial" w:cs="Arial"/>
            <w:color w:val="000000" w:themeColor="text1"/>
            <w:sz w:val="22"/>
            <w:szCs w:val="22"/>
            <w:rPrChange w:id="238" w:author="Reis-Filho, Jorge S./Pathology" w:date="2019-07-13T14:15:00Z">
              <w:rPr>
                <w:rFonts w:ascii="Arial" w:eastAsia="Arial" w:hAnsi="Arial" w:cs="Arial"/>
                <w:color w:val="000000" w:themeColor="text1"/>
              </w:rPr>
            </w:rPrChange>
          </w:rPr>
          <w:t>or samples in the training set.</w:t>
        </w:r>
      </w:ins>
    </w:p>
    <w:p w14:paraId="6F657CA0" w14:textId="77777777" w:rsidR="002E1309" w:rsidRPr="003A1D1D" w:rsidRDefault="002E1309">
      <w:pPr>
        <w:spacing w:line="480" w:lineRule="auto"/>
        <w:jc w:val="both"/>
        <w:rPr>
          <w:ins w:id="239" w:author="Reis-Filho, Jorge S./Pathology" w:date="2019-07-13T12:36:00Z"/>
          <w:rFonts w:ascii="Arial" w:eastAsia="Arial" w:hAnsi="Arial" w:cs="Arial"/>
          <w:color w:val="000000" w:themeColor="text1"/>
          <w:sz w:val="22"/>
          <w:szCs w:val="22"/>
          <w:rPrChange w:id="240" w:author="Reis-Filho, Jorge S./Pathology" w:date="2019-07-13T14:15:00Z">
            <w:rPr>
              <w:ins w:id="241" w:author="Reis-Filho, Jorge S./Pathology" w:date="2019-07-13T12:36:00Z"/>
              <w:rFonts w:ascii="Arial" w:eastAsia="Arial" w:hAnsi="Arial" w:cs="Arial"/>
              <w:color w:val="000000" w:themeColor="text1"/>
            </w:rPr>
          </w:rPrChange>
        </w:rPr>
        <w:pPrChange w:id="242" w:author="Reis-Filho, Jorge S./Pathology" w:date="2019-07-13T12:37:00Z">
          <w:pPr>
            <w:jc w:val="both"/>
          </w:pPr>
        </w:pPrChange>
      </w:pPr>
    </w:p>
    <w:p w14:paraId="236AF10D" w14:textId="77777777" w:rsidR="002E1309" w:rsidRPr="003A1D1D" w:rsidRDefault="002E1309">
      <w:pPr>
        <w:spacing w:line="480" w:lineRule="auto"/>
        <w:jc w:val="both"/>
        <w:rPr>
          <w:ins w:id="243" w:author="Reis-Filho, Jorge S./Pathology" w:date="2019-07-13T12:36:00Z"/>
          <w:rFonts w:ascii="Arial" w:eastAsia="Arial" w:hAnsi="Arial" w:cs="Arial"/>
          <w:color w:val="000000" w:themeColor="text1"/>
          <w:sz w:val="22"/>
          <w:szCs w:val="22"/>
          <w:rPrChange w:id="244" w:author="Reis-Filho, Jorge S./Pathology" w:date="2019-07-13T14:15:00Z">
            <w:rPr>
              <w:ins w:id="245" w:author="Reis-Filho, Jorge S./Pathology" w:date="2019-07-13T12:36:00Z"/>
              <w:rFonts w:ascii="Arial" w:eastAsia="Arial" w:hAnsi="Arial" w:cs="Arial"/>
              <w:color w:val="000000" w:themeColor="text1"/>
            </w:rPr>
          </w:rPrChange>
        </w:rPr>
        <w:pPrChange w:id="246" w:author="Reis-Filho, Jorge S./Pathology" w:date="2019-07-13T12:37:00Z">
          <w:pPr>
            <w:jc w:val="both"/>
          </w:pPr>
        </w:pPrChange>
      </w:pPr>
      <w:ins w:id="247" w:author="Reis-Filho, Jorge S./Pathology" w:date="2019-07-13T12:36:00Z">
        <w:r w:rsidRPr="003A1D1D">
          <w:rPr>
            <w:rFonts w:ascii="Arial" w:eastAsia="Arial" w:hAnsi="Arial" w:cs="Arial"/>
            <w:color w:val="000000" w:themeColor="text1"/>
            <w:sz w:val="22"/>
            <w:szCs w:val="22"/>
            <w:rPrChange w:id="248" w:author="Reis-Filho, Jorge S./Pathology" w:date="2019-07-13T14:15:00Z">
              <w:rPr>
                <w:rFonts w:ascii="Arial" w:eastAsia="Arial" w:hAnsi="Arial" w:cs="Arial"/>
                <w:color w:val="000000" w:themeColor="text1"/>
              </w:rPr>
            </w:rPrChange>
          </w:rPr>
          <w:t xml:space="preserve">The posterior distribution of </w:t>
        </w:r>
        <w:r w:rsidRPr="003A1D1D">
          <w:rPr>
            <w:rFonts w:ascii="Arial" w:hAnsi="Arial" w:cs="Arial"/>
            <w:color w:val="000000" w:themeColor="text1"/>
            <w:sz w:val="22"/>
            <w:szCs w:val="22"/>
            <w:rPrChange w:id="249" w:author="Reis-Filho, Jorge S./Pathology" w:date="2019-07-13T14:15:00Z">
              <w:rPr>
                <w:rFonts w:ascii="Arial" w:hAnsi="Arial" w:cs="Arial"/>
                <w:color w:val="000000" w:themeColor="text1"/>
              </w:rPr>
            </w:rPrChange>
          </w:rPr>
          <w:t xml:space="preserve">each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Change w:id="250" w:author="Reis-Filho, Jorge S./Pathology" w:date="2019-07-13T14:15:00Z">
                    <w:rPr>
                      <w:rFonts w:ascii="Cambria Math" w:hAnsi="Cambria Math" w:cs="Arial"/>
                      <w:color w:val="000000" w:themeColor="text1"/>
                    </w:rPr>
                  </w:rPrChange>
                </w:rPr>
                <m:t>λ</m:t>
              </m:r>
            </m:e>
            <m:sub>
              <m:r>
                <w:rPr>
                  <w:rFonts w:ascii="Cambria Math" w:hAnsi="Cambria Math" w:cs="Arial"/>
                  <w:color w:val="000000" w:themeColor="text1"/>
                  <w:sz w:val="22"/>
                  <w:szCs w:val="22"/>
                  <w:rPrChange w:id="251" w:author="Reis-Filho, Jorge S./Pathology" w:date="2019-07-13T14:15:00Z">
                    <w:rPr>
                      <w:rFonts w:ascii="Cambria Math" w:hAnsi="Cambria Math" w:cs="Arial"/>
                      <w:color w:val="000000" w:themeColor="text1"/>
                    </w:rPr>
                  </w:rPrChange>
                </w:rPr>
                <m:t>p</m:t>
              </m:r>
            </m:sub>
          </m:sSub>
        </m:oMath>
        <w:r w:rsidRPr="003A1D1D">
          <w:rPr>
            <w:rFonts w:ascii="Arial" w:hAnsi="Arial" w:cs="Arial"/>
            <w:color w:val="000000" w:themeColor="text1"/>
            <w:sz w:val="22"/>
            <w:szCs w:val="22"/>
            <w:rPrChange w:id="252" w:author="Reis-Filho, Jorge S./Pathology" w:date="2019-07-13T14:15:00Z">
              <w:rPr>
                <w:rFonts w:ascii="Arial" w:hAnsi="Arial" w:cs="Arial"/>
                <w:color w:val="000000" w:themeColor="text1"/>
              </w:rPr>
            </w:rPrChange>
          </w:rPr>
          <w:t xml:space="preserve"> was </w:t>
        </w:r>
        <w:r w:rsidRPr="003A1D1D">
          <w:rPr>
            <w:rFonts w:ascii="Arial" w:eastAsia="Arial" w:hAnsi="Arial" w:cs="Arial"/>
            <w:color w:val="000000" w:themeColor="text1"/>
            <w:sz w:val="22"/>
            <w:szCs w:val="22"/>
            <w:rPrChange w:id="253" w:author="Reis-Filho, Jorge S./Pathology" w:date="2019-07-13T14:15:00Z">
              <w:rPr>
                <w:rFonts w:ascii="Arial" w:eastAsia="Arial" w:hAnsi="Arial" w:cs="Arial"/>
                <w:color w:val="000000" w:themeColor="text1"/>
              </w:rPr>
            </w:rPrChange>
          </w:rPr>
          <w:t xml:space="preserve">approximated to a Gamma distribution and translated to a negative Binomial predictive posterior for the observed number of alternate allele counts at each </w:t>
        </w:r>
        <m:oMath>
          <m:r>
            <w:rPr>
              <w:rFonts w:ascii="Cambria Math" w:eastAsia="Arial" w:hAnsi="Cambria Math" w:cs="Arial"/>
              <w:color w:val="000000" w:themeColor="text1"/>
              <w:sz w:val="22"/>
              <w:szCs w:val="22"/>
              <w:rPrChange w:id="254" w:author="Reis-Filho, Jorge S./Pathology" w:date="2019-07-13T14:15:00Z">
                <w:rPr>
                  <w:rFonts w:ascii="Cambria Math" w:eastAsia="Arial" w:hAnsi="Cambria Math" w:cs="Arial"/>
                  <w:color w:val="000000" w:themeColor="text1"/>
                </w:rPr>
              </w:rPrChange>
            </w:rPr>
            <m:t>p</m:t>
          </m:r>
        </m:oMath>
        <w:r w:rsidRPr="003A1D1D">
          <w:rPr>
            <w:rFonts w:ascii="Arial" w:eastAsia="Arial" w:hAnsi="Arial" w:cs="Arial"/>
            <w:color w:val="000000" w:themeColor="text1"/>
            <w:sz w:val="22"/>
            <w:szCs w:val="22"/>
            <w:rPrChange w:id="255" w:author="Reis-Filho, Jorge S./Pathology" w:date="2019-07-13T14:15:00Z">
              <w:rPr>
                <w:rFonts w:ascii="Arial" w:eastAsia="Arial" w:hAnsi="Arial" w:cs="Arial"/>
                <w:color w:val="000000" w:themeColor="text1"/>
              </w:rPr>
            </w:rPrChange>
          </w:rPr>
          <w:t xml:space="preserve"> and each alternate allele such that:</w:t>
        </w:r>
      </w:ins>
    </w:p>
    <w:p w14:paraId="58AE3AFD" w14:textId="77777777" w:rsidR="002E1309" w:rsidRPr="003A1D1D" w:rsidRDefault="002E1309">
      <w:pPr>
        <w:spacing w:line="480" w:lineRule="auto"/>
        <w:jc w:val="both"/>
        <w:rPr>
          <w:ins w:id="256" w:author="Reis-Filho, Jorge S./Pathology" w:date="2019-07-13T12:36:00Z"/>
          <w:rFonts w:ascii="Arial" w:eastAsia="Arial" w:hAnsi="Arial" w:cs="Arial"/>
          <w:color w:val="000000" w:themeColor="text1"/>
          <w:sz w:val="22"/>
          <w:szCs w:val="22"/>
          <w:rPrChange w:id="257" w:author="Reis-Filho, Jorge S./Pathology" w:date="2019-07-13T14:15:00Z">
            <w:rPr>
              <w:ins w:id="258" w:author="Reis-Filho, Jorge S./Pathology" w:date="2019-07-13T12:36:00Z"/>
              <w:rFonts w:ascii="Arial" w:eastAsia="Arial" w:hAnsi="Arial" w:cs="Arial"/>
              <w:color w:val="000000" w:themeColor="text1"/>
            </w:rPr>
          </w:rPrChange>
        </w:rPr>
        <w:pPrChange w:id="259" w:author="Reis-Filho, Jorge S./Pathology" w:date="2019-07-13T12:37:00Z">
          <w:pPr>
            <w:jc w:val="both"/>
          </w:pPr>
        </w:pPrChange>
      </w:pPr>
    </w:p>
    <w:p w14:paraId="2F19EFC0" w14:textId="77777777" w:rsidR="002E1309" w:rsidRPr="003A1D1D" w:rsidRDefault="00943C5C">
      <w:pPr>
        <w:spacing w:line="480" w:lineRule="auto"/>
        <w:jc w:val="both"/>
        <w:rPr>
          <w:ins w:id="260" w:author="Reis-Filho, Jorge S./Pathology" w:date="2019-07-13T12:36:00Z"/>
          <w:rFonts w:ascii="Arial" w:eastAsia="Arial" w:hAnsi="Arial" w:cs="Arial"/>
          <w:color w:val="000000" w:themeColor="text1"/>
          <w:sz w:val="22"/>
          <w:szCs w:val="22"/>
          <w:rPrChange w:id="261" w:author="Reis-Filho, Jorge S./Pathology" w:date="2019-07-13T14:15:00Z">
            <w:rPr>
              <w:ins w:id="262" w:author="Reis-Filho, Jorge S./Pathology" w:date="2019-07-13T12:36:00Z"/>
              <w:rFonts w:ascii="Arial" w:eastAsia="Arial" w:hAnsi="Arial" w:cs="Arial"/>
              <w:color w:val="000000" w:themeColor="text1"/>
            </w:rPr>
          </w:rPrChange>
        </w:rPr>
        <w:pPrChange w:id="263" w:author="Reis-Filho, Jorge S./Pathology" w:date="2019-07-13T12:37:00Z">
          <w:pPr>
            <w:jc w:val="both"/>
          </w:pPr>
        </w:pPrChange>
      </w:pPr>
      <m:oMathPara>
        <m:oMath>
          <m:sSub>
            <m:sSubPr>
              <m:ctrlPr>
                <w:ins w:id="264" w:author="Reis-Filho, Jorge S./Pathology" w:date="2019-07-13T12:36:00Z">
                  <w:rPr>
                    <w:rFonts w:ascii="Cambria Math" w:eastAsia="Arial" w:hAnsi="Cambria Math" w:cs="Arial"/>
                    <w:color w:val="000000" w:themeColor="text1"/>
                    <w:sz w:val="22"/>
                    <w:szCs w:val="22"/>
                  </w:rPr>
                </w:ins>
              </m:ctrlPr>
            </m:sSubPr>
            <m:e>
              <m:r>
                <w:ins w:id="265" w:author="Reis-Filho, Jorge S./Pathology" w:date="2019-07-13T12:36:00Z">
                  <w:rPr>
                    <w:rFonts w:ascii="Cambria Math" w:eastAsia="Arial" w:hAnsi="Cambria Math" w:cs="Arial"/>
                    <w:color w:val="000000" w:themeColor="text1"/>
                    <w:sz w:val="22"/>
                    <w:szCs w:val="22"/>
                    <w:rPrChange w:id="266" w:author="Reis-Filho, Jorge S./Pathology" w:date="2019-07-13T14:15:00Z">
                      <w:rPr>
                        <w:rFonts w:ascii="Cambria Math" w:eastAsia="Arial" w:hAnsi="Cambria Math" w:cs="Arial"/>
                        <w:color w:val="000000" w:themeColor="text1"/>
                      </w:rPr>
                    </w:rPrChange>
                  </w:rPr>
                  <m:t>y</m:t>
                </w:ins>
              </m:r>
            </m:e>
            <m:sub>
              <m:r>
                <w:ins w:id="267" w:author="Reis-Filho, Jorge S./Pathology" w:date="2019-07-13T12:36:00Z">
                  <w:rPr>
                    <w:rFonts w:ascii="Cambria Math" w:eastAsia="Arial" w:hAnsi="Cambria Math" w:cs="Arial"/>
                    <w:color w:val="000000" w:themeColor="text1"/>
                    <w:sz w:val="22"/>
                    <w:szCs w:val="22"/>
                    <w:rPrChange w:id="268" w:author="Reis-Filho, Jorge S./Pathology" w:date="2019-07-13T14:15:00Z">
                      <w:rPr>
                        <w:rFonts w:ascii="Cambria Math" w:eastAsia="Arial" w:hAnsi="Cambria Math" w:cs="Arial"/>
                        <w:color w:val="000000" w:themeColor="text1"/>
                      </w:rPr>
                    </w:rPrChange>
                  </w:rPr>
                  <m:t>p</m:t>
                </w:ins>
              </m:r>
            </m:sub>
          </m:sSub>
          <m:r>
            <w:ins w:id="269" w:author="Reis-Filho, Jorge S./Pathology" w:date="2019-07-13T12:36:00Z">
              <w:rPr>
                <w:rFonts w:ascii="Cambria Math" w:eastAsia="Arial" w:hAnsi="Cambria Math" w:cs="Arial"/>
                <w:color w:val="000000" w:themeColor="text1"/>
                <w:sz w:val="22"/>
                <w:szCs w:val="22"/>
                <w:rPrChange w:id="270" w:author="Reis-Filho, Jorge S./Pathology" w:date="2019-07-13T14:15:00Z">
                  <w:rPr>
                    <w:rFonts w:ascii="Cambria Math" w:eastAsia="Arial" w:hAnsi="Cambria Math" w:cs="Arial"/>
                    <w:color w:val="000000" w:themeColor="text1"/>
                  </w:rPr>
                </w:rPrChange>
              </w:rPr>
              <m:t>∼NB (</m:t>
            </w:ins>
          </m:r>
          <m:sSub>
            <m:sSubPr>
              <m:ctrlPr>
                <w:ins w:id="271" w:author="Reis-Filho, Jorge S./Pathology" w:date="2019-07-13T12:36:00Z">
                  <w:rPr>
                    <w:rFonts w:ascii="Cambria Math" w:eastAsia="Arial" w:hAnsi="Cambria Math" w:cs="Arial"/>
                    <w:color w:val="000000" w:themeColor="text1"/>
                    <w:sz w:val="22"/>
                    <w:szCs w:val="22"/>
                  </w:rPr>
                </w:ins>
              </m:ctrlPr>
            </m:sSubPr>
            <m:e>
              <m:r>
                <w:ins w:id="272" w:author="Reis-Filho, Jorge S./Pathology" w:date="2019-07-13T12:36:00Z">
                  <w:rPr>
                    <w:rFonts w:ascii="Cambria Math" w:eastAsia="Arial" w:hAnsi="Cambria Math" w:cs="Arial"/>
                    <w:color w:val="000000" w:themeColor="text1"/>
                    <w:sz w:val="22"/>
                    <w:szCs w:val="22"/>
                    <w:rPrChange w:id="273" w:author="Reis-Filho, Jorge S./Pathology" w:date="2019-07-13T14:15:00Z">
                      <w:rPr>
                        <w:rFonts w:ascii="Cambria Math" w:eastAsia="Arial" w:hAnsi="Cambria Math" w:cs="Arial"/>
                        <w:color w:val="000000" w:themeColor="text1"/>
                      </w:rPr>
                    </w:rPrChange>
                  </w:rPr>
                  <m:t>m</m:t>
                </w:ins>
              </m:r>
            </m:e>
            <m:sub>
              <m:r>
                <w:ins w:id="274" w:author="Reis-Filho, Jorge S./Pathology" w:date="2019-07-13T12:36:00Z">
                  <w:rPr>
                    <w:rFonts w:ascii="Cambria Math" w:eastAsia="Arial" w:hAnsi="Cambria Math" w:cs="Arial"/>
                    <w:color w:val="000000" w:themeColor="text1"/>
                    <w:sz w:val="22"/>
                    <w:szCs w:val="22"/>
                    <w:rPrChange w:id="275" w:author="Reis-Filho, Jorge S./Pathology" w:date="2019-07-13T14:15:00Z">
                      <w:rPr>
                        <w:rFonts w:ascii="Cambria Math" w:eastAsia="Arial" w:hAnsi="Cambria Math" w:cs="Arial"/>
                        <w:color w:val="000000" w:themeColor="text1"/>
                      </w:rPr>
                    </w:rPrChange>
                  </w:rPr>
                  <m:t>p</m:t>
                </w:ins>
              </m:r>
            </m:sub>
          </m:sSub>
          <m:sSub>
            <m:sSubPr>
              <m:ctrlPr>
                <w:ins w:id="276" w:author="Reis-Filho, Jorge S./Pathology" w:date="2019-07-13T12:36:00Z">
                  <w:rPr>
                    <w:rFonts w:ascii="Cambria Math" w:eastAsia="Arial" w:hAnsi="Cambria Math" w:cs="Arial"/>
                    <w:color w:val="000000" w:themeColor="text1"/>
                    <w:sz w:val="22"/>
                    <w:szCs w:val="22"/>
                  </w:rPr>
                </w:ins>
              </m:ctrlPr>
            </m:sSubPr>
            <m:e>
              <m:r>
                <w:ins w:id="277" w:author="Reis-Filho, Jorge S./Pathology" w:date="2019-07-13T12:36:00Z">
                  <w:rPr>
                    <w:rFonts w:ascii="Cambria Math" w:eastAsia="Arial" w:hAnsi="Cambria Math" w:cs="Arial"/>
                    <w:color w:val="000000" w:themeColor="text1"/>
                    <w:sz w:val="22"/>
                    <w:szCs w:val="22"/>
                    <w:rPrChange w:id="278" w:author="Reis-Filho, Jorge S./Pathology" w:date="2019-07-13T14:15:00Z">
                      <w:rPr>
                        <w:rFonts w:ascii="Cambria Math" w:eastAsia="Arial" w:hAnsi="Cambria Math" w:cs="Arial"/>
                        <w:color w:val="000000" w:themeColor="text1"/>
                      </w:rPr>
                    </w:rPrChange>
                  </w:rPr>
                  <m:t>⋅d</m:t>
                </w:ins>
              </m:r>
            </m:e>
            <m:sub>
              <m:r>
                <w:ins w:id="279" w:author="Reis-Filho, Jorge S./Pathology" w:date="2019-07-13T12:36:00Z">
                  <w:rPr>
                    <w:rFonts w:ascii="Cambria Math" w:eastAsia="Arial" w:hAnsi="Cambria Math" w:cs="Arial"/>
                    <w:color w:val="000000" w:themeColor="text1"/>
                    <w:sz w:val="22"/>
                    <w:szCs w:val="22"/>
                    <w:rPrChange w:id="280" w:author="Reis-Filho, Jorge S./Pathology" w:date="2019-07-13T14:15:00Z">
                      <w:rPr>
                        <w:rFonts w:ascii="Cambria Math" w:eastAsia="Arial" w:hAnsi="Cambria Math" w:cs="Arial"/>
                        <w:color w:val="000000" w:themeColor="text1"/>
                      </w:rPr>
                    </w:rPrChange>
                  </w:rPr>
                  <m:t>p</m:t>
                </w:ins>
              </m:r>
            </m:sub>
          </m:sSub>
          <m:r>
            <w:ins w:id="281" w:author="Reis-Filho, Jorge S./Pathology" w:date="2019-07-13T12:36:00Z">
              <w:rPr>
                <w:rFonts w:ascii="Cambria Math" w:eastAsia="Arial" w:hAnsi="Cambria Math" w:cs="Arial"/>
                <w:color w:val="000000" w:themeColor="text1"/>
                <w:sz w:val="22"/>
                <w:szCs w:val="22"/>
                <w:rPrChange w:id="282" w:author="Reis-Filho, Jorge S./Pathology" w:date="2019-07-13T14:15:00Z">
                  <w:rPr>
                    <w:rFonts w:ascii="Cambria Math" w:eastAsia="Arial" w:hAnsi="Cambria Math" w:cs="Arial"/>
                    <w:color w:val="000000" w:themeColor="text1"/>
                  </w:rPr>
                </w:rPrChange>
              </w:rPr>
              <m:t xml:space="preserve">, </m:t>
            </w:ins>
          </m:r>
          <m:sSub>
            <m:sSubPr>
              <m:ctrlPr>
                <w:ins w:id="283" w:author="Reis-Filho, Jorge S./Pathology" w:date="2019-07-13T12:36:00Z">
                  <w:rPr>
                    <w:rFonts w:ascii="Cambria Math" w:eastAsia="Arial" w:hAnsi="Cambria Math" w:cs="Arial"/>
                    <w:color w:val="000000" w:themeColor="text1"/>
                    <w:sz w:val="22"/>
                    <w:szCs w:val="22"/>
                  </w:rPr>
                </w:ins>
              </m:ctrlPr>
            </m:sSubPr>
            <m:e>
              <m:r>
                <w:ins w:id="284" w:author="Reis-Filho, Jorge S./Pathology" w:date="2019-07-13T12:36:00Z">
                  <w:rPr>
                    <w:rFonts w:ascii="Cambria Math" w:eastAsia="Arial" w:hAnsi="Cambria Math" w:cs="Arial"/>
                    <w:color w:val="000000" w:themeColor="text1"/>
                    <w:sz w:val="22"/>
                    <w:szCs w:val="22"/>
                    <w:rPrChange w:id="285" w:author="Reis-Filho, Jorge S./Pathology" w:date="2019-07-13T14:15:00Z">
                      <w:rPr>
                        <w:rFonts w:ascii="Cambria Math" w:eastAsia="Arial" w:hAnsi="Cambria Math" w:cs="Arial"/>
                        <w:color w:val="000000" w:themeColor="text1"/>
                      </w:rPr>
                    </w:rPrChange>
                  </w:rPr>
                  <m:t>r</m:t>
                </w:ins>
              </m:r>
            </m:e>
            <m:sub>
              <m:r>
                <w:ins w:id="286" w:author="Reis-Filho, Jorge S./Pathology" w:date="2019-07-13T12:36:00Z">
                  <w:rPr>
                    <w:rFonts w:ascii="Cambria Math" w:eastAsia="Arial" w:hAnsi="Cambria Math" w:cs="Arial"/>
                    <w:color w:val="000000" w:themeColor="text1"/>
                    <w:sz w:val="22"/>
                    <w:szCs w:val="22"/>
                    <w:rPrChange w:id="287" w:author="Reis-Filho, Jorge S./Pathology" w:date="2019-07-13T14:15:00Z">
                      <w:rPr>
                        <w:rFonts w:ascii="Cambria Math" w:eastAsia="Arial" w:hAnsi="Cambria Math" w:cs="Arial"/>
                        <w:color w:val="000000" w:themeColor="text1"/>
                      </w:rPr>
                    </w:rPrChange>
                  </w:rPr>
                  <m:t>p</m:t>
                </w:ins>
              </m:r>
            </m:sub>
          </m:sSub>
          <m:r>
            <w:ins w:id="288" w:author="Reis-Filho, Jorge S./Pathology" w:date="2019-07-13T12:36:00Z">
              <w:rPr>
                <w:rFonts w:ascii="Cambria Math" w:eastAsia="Arial" w:hAnsi="Cambria Math" w:cs="Arial"/>
                <w:color w:val="000000" w:themeColor="text1"/>
                <w:sz w:val="22"/>
                <w:szCs w:val="22"/>
                <w:rPrChange w:id="289" w:author="Reis-Filho, Jorge S./Pathology" w:date="2019-07-13T14:15:00Z">
                  <w:rPr>
                    <w:rFonts w:ascii="Cambria Math" w:eastAsia="Arial" w:hAnsi="Cambria Math" w:cs="Arial"/>
                    <w:color w:val="000000" w:themeColor="text1"/>
                  </w:rPr>
                </w:rPrChange>
              </w:rPr>
              <m:t>)</m:t>
            </w:ins>
          </m:r>
        </m:oMath>
      </m:oMathPara>
    </w:p>
    <w:p w14:paraId="110F6B8D" w14:textId="77777777" w:rsidR="002E1309" w:rsidRPr="003A1D1D" w:rsidRDefault="002E1309">
      <w:pPr>
        <w:spacing w:line="480" w:lineRule="auto"/>
        <w:jc w:val="both"/>
        <w:rPr>
          <w:ins w:id="290" w:author="Reis-Filho, Jorge S./Pathology" w:date="2019-07-13T12:36:00Z"/>
          <w:rFonts w:ascii="Arial" w:eastAsia="Arial" w:hAnsi="Arial" w:cs="Arial"/>
          <w:color w:val="000000" w:themeColor="text1"/>
          <w:sz w:val="22"/>
          <w:szCs w:val="22"/>
          <w:rPrChange w:id="291" w:author="Reis-Filho, Jorge S./Pathology" w:date="2019-07-13T14:15:00Z">
            <w:rPr>
              <w:ins w:id="292" w:author="Reis-Filho, Jorge S./Pathology" w:date="2019-07-13T12:36:00Z"/>
              <w:rFonts w:ascii="Arial" w:eastAsia="Arial" w:hAnsi="Arial" w:cs="Arial"/>
              <w:color w:val="000000" w:themeColor="text1"/>
            </w:rPr>
          </w:rPrChange>
        </w:rPr>
        <w:pPrChange w:id="293" w:author="Reis-Filho, Jorge S./Pathology" w:date="2019-07-13T12:37:00Z">
          <w:pPr>
            <w:jc w:val="both"/>
          </w:pPr>
        </w:pPrChange>
      </w:pPr>
    </w:p>
    <w:p w14:paraId="179DA8B0" w14:textId="77777777" w:rsidR="002E1309" w:rsidRPr="003A1D1D" w:rsidRDefault="002E1309">
      <w:pPr>
        <w:spacing w:line="480" w:lineRule="auto"/>
        <w:jc w:val="both"/>
        <w:rPr>
          <w:ins w:id="294" w:author="Reis-Filho, Jorge S./Pathology" w:date="2019-07-13T12:36:00Z"/>
          <w:rFonts w:ascii="Arial" w:eastAsia="Arial" w:hAnsi="Arial" w:cs="Arial"/>
          <w:color w:val="000000" w:themeColor="text1"/>
          <w:sz w:val="22"/>
          <w:szCs w:val="22"/>
          <w:rPrChange w:id="295" w:author="Reis-Filho, Jorge S./Pathology" w:date="2019-07-13T14:15:00Z">
            <w:rPr>
              <w:ins w:id="296" w:author="Reis-Filho, Jorge S./Pathology" w:date="2019-07-13T12:36:00Z"/>
              <w:rFonts w:ascii="Arial" w:eastAsia="Arial" w:hAnsi="Arial" w:cs="Arial"/>
              <w:color w:val="000000" w:themeColor="text1"/>
            </w:rPr>
          </w:rPrChange>
        </w:rPr>
        <w:pPrChange w:id="297" w:author="Reis-Filho, Jorge S./Pathology" w:date="2019-07-13T12:37:00Z">
          <w:pPr>
            <w:jc w:val="both"/>
          </w:pPr>
        </w:pPrChange>
      </w:pPr>
      <w:ins w:id="298" w:author="Reis-Filho, Jorge S./Pathology" w:date="2019-07-13T12:36:00Z">
        <w:r w:rsidRPr="003A1D1D">
          <w:rPr>
            <w:rFonts w:ascii="Arial" w:eastAsia="Arial" w:hAnsi="Arial" w:cs="Arial"/>
            <w:color w:val="000000" w:themeColor="text1"/>
            <w:sz w:val="22"/>
            <w:szCs w:val="22"/>
            <w:rPrChange w:id="299" w:author="Reis-Filho, Jorge S./Pathology" w:date="2019-07-13T14:15:00Z">
              <w:rPr>
                <w:rFonts w:ascii="Arial" w:eastAsia="Arial" w:hAnsi="Arial" w:cs="Arial"/>
                <w:color w:val="000000" w:themeColor="text1"/>
              </w:rPr>
            </w:rPrChange>
          </w:rPr>
          <w:t xml:space="preserve">where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Change w:id="300" w:author="Reis-Filho, Jorge S./Pathology" w:date="2019-07-13T14:15:00Z">
                    <w:rPr>
                      <w:rFonts w:ascii="Cambria Math" w:eastAsia="Arial" w:hAnsi="Cambria Math" w:cs="Arial"/>
                      <w:color w:val="000000" w:themeColor="text1"/>
                    </w:rPr>
                  </w:rPrChange>
                </w:rPr>
                <m:t>m</m:t>
              </m:r>
            </m:e>
            <m:sub>
              <m:r>
                <w:rPr>
                  <w:rFonts w:ascii="Cambria Math" w:eastAsia="Arial" w:hAnsi="Cambria Math" w:cs="Arial"/>
                  <w:color w:val="000000" w:themeColor="text1"/>
                  <w:sz w:val="22"/>
                  <w:szCs w:val="22"/>
                  <w:rPrChange w:id="301" w:author="Reis-Filho, Jorge S./Pathology" w:date="2019-07-13T14:15:00Z">
                    <w:rPr>
                      <w:rFonts w:ascii="Cambria Math" w:eastAsia="Arial" w:hAnsi="Cambria Math" w:cs="Arial"/>
                      <w:color w:val="000000" w:themeColor="text1"/>
                    </w:rPr>
                  </w:rPrChange>
                </w:rPr>
                <m:t>p</m:t>
              </m:r>
            </m:sub>
          </m:sSub>
        </m:oMath>
        <w:r w:rsidRPr="003A1D1D">
          <w:rPr>
            <w:rFonts w:ascii="Arial" w:eastAsia="Arial" w:hAnsi="Arial" w:cs="Arial"/>
            <w:color w:val="000000" w:themeColor="text1"/>
            <w:sz w:val="22"/>
            <w:szCs w:val="22"/>
            <w:rPrChange w:id="302" w:author="Reis-Filho, Jorge S./Pathology" w:date="2019-07-13T14:15:00Z">
              <w:rPr>
                <w:rFonts w:ascii="Arial" w:eastAsia="Arial" w:hAnsi="Arial" w:cs="Arial"/>
                <w:color w:val="000000" w:themeColor="text1"/>
              </w:rPr>
            </w:rPrChange>
          </w:rPr>
          <w:t xml:space="preserve"> and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Change w:id="303" w:author="Reis-Filho, Jorge S./Pathology" w:date="2019-07-13T14:15:00Z">
                    <w:rPr>
                      <w:rFonts w:ascii="Cambria Math" w:eastAsia="Arial" w:hAnsi="Cambria Math" w:cs="Arial"/>
                      <w:color w:val="000000" w:themeColor="text1"/>
                    </w:rPr>
                  </w:rPrChange>
                </w:rPr>
                <m:t>r</m:t>
              </m:r>
            </m:e>
            <m:sub>
              <m:r>
                <w:rPr>
                  <w:rFonts w:ascii="Cambria Math" w:eastAsia="Arial" w:hAnsi="Cambria Math" w:cs="Arial"/>
                  <w:color w:val="000000" w:themeColor="text1"/>
                  <w:sz w:val="22"/>
                  <w:szCs w:val="22"/>
                  <w:rPrChange w:id="304" w:author="Reis-Filho, Jorge S./Pathology" w:date="2019-07-13T14:15:00Z">
                    <w:rPr>
                      <w:rFonts w:ascii="Cambria Math" w:eastAsia="Arial" w:hAnsi="Cambria Math" w:cs="Arial"/>
                      <w:color w:val="000000" w:themeColor="text1"/>
                    </w:rPr>
                  </w:rPrChange>
                </w:rPr>
                <m:t>p</m:t>
              </m:r>
            </m:sub>
          </m:sSub>
        </m:oMath>
        <w:r w:rsidRPr="003A1D1D">
          <w:rPr>
            <w:rFonts w:ascii="Arial" w:eastAsia="Arial" w:hAnsi="Arial" w:cs="Arial"/>
            <w:color w:val="000000" w:themeColor="text1"/>
            <w:sz w:val="22"/>
            <w:szCs w:val="22"/>
            <w:rPrChange w:id="305" w:author="Reis-Filho, Jorge S./Pathology" w:date="2019-07-13T14:15:00Z">
              <w:rPr>
                <w:rFonts w:ascii="Arial" w:eastAsia="Arial" w:hAnsi="Arial" w:cs="Arial"/>
                <w:color w:val="000000" w:themeColor="text1"/>
              </w:rPr>
            </w:rPrChange>
          </w:rPr>
          <w:t xml:space="preserve"> are the rate and dispersion parameters. This provides the basis for recalibrated quality scores for each observed alternate allele at each </w:t>
        </w:r>
        <m:oMath>
          <m:r>
            <w:rPr>
              <w:rFonts w:ascii="Cambria Math" w:eastAsia="Arial" w:hAnsi="Cambria Math" w:cs="Arial"/>
              <w:color w:val="000000" w:themeColor="text1"/>
              <w:sz w:val="22"/>
              <w:szCs w:val="22"/>
              <w:rPrChange w:id="306" w:author="Reis-Filho, Jorge S./Pathology" w:date="2019-07-13T14:15:00Z">
                <w:rPr>
                  <w:rFonts w:ascii="Cambria Math" w:eastAsia="Arial" w:hAnsi="Cambria Math" w:cs="Arial"/>
                  <w:color w:val="000000" w:themeColor="text1"/>
                </w:rPr>
              </w:rPrChange>
            </w:rPr>
            <m:t>p</m:t>
          </m:r>
        </m:oMath>
        <w:r w:rsidRPr="003A1D1D">
          <w:rPr>
            <w:rFonts w:ascii="Arial" w:eastAsia="Arial" w:hAnsi="Arial" w:cs="Arial"/>
            <w:color w:val="000000" w:themeColor="text1"/>
            <w:sz w:val="22"/>
            <w:szCs w:val="22"/>
            <w:rPrChange w:id="307" w:author="Reis-Filho, Jorge S./Pathology" w:date="2019-07-13T14:15:00Z">
              <w:rPr>
                <w:rFonts w:ascii="Arial" w:eastAsia="Arial" w:hAnsi="Arial" w:cs="Arial"/>
                <w:color w:val="000000" w:themeColor="text1"/>
              </w:rPr>
            </w:rPrChange>
          </w:rPr>
          <w:t xml:space="preserve"> such that:</w:t>
        </w:r>
      </w:ins>
    </w:p>
    <w:p w14:paraId="165D1EB7" w14:textId="77777777" w:rsidR="002E1309" w:rsidRPr="003A1D1D" w:rsidRDefault="002E1309">
      <w:pPr>
        <w:spacing w:line="480" w:lineRule="auto"/>
        <w:jc w:val="both"/>
        <w:rPr>
          <w:ins w:id="308" w:author="Reis-Filho, Jorge S./Pathology" w:date="2019-07-13T12:36:00Z"/>
          <w:rFonts w:ascii="Arial" w:eastAsia="Arial" w:hAnsi="Arial" w:cs="Arial"/>
          <w:color w:val="000000" w:themeColor="text1"/>
          <w:sz w:val="22"/>
          <w:szCs w:val="22"/>
          <w:rPrChange w:id="309" w:author="Reis-Filho, Jorge S./Pathology" w:date="2019-07-13T14:15:00Z">
            <w:rPr>
              <w:ins w:id="310" w:author="Reis-Filho, Jorge S./Pathology" w:date="2019-07-13T12:36:00Z"/>
              <w:rFonts w:ascii="Arial" w:eastAsia="Arial" w:hAnsi="Arial" w:cs="Arial"/>
              <w:color w:val="000000" w:themeColor="text1"/>
            </w:rPr>
          </w:rPrChange>
        </w:rPr>
        <w:pPrChange w:id="311" w:author="Reis-Filho, Jorge S./Pathology" w:date="2019-07-13T12:37:00Z">
          <w:pPr>
            <w:jc w:val="both"/>
          </w:pPr>
        </w:pPrChange>
      </w:pPr>
    </w:p>
    <w:p w14:paraId="0D6FFD7E" w14:textId="77777777" w:rsidR="002E1309" w:rsidRPr="003A1D1D" w:rsidRDefault="002E1309">
      <w:pPr>
        <w:spacing w:line="480" w:lineRule="auto"/>
        <w:jc w:val="both"/>
        <w:rPr>
          <w:ins w:id="312" w:author="Reis-Filho, Jorge S./Pathology" w:date="2019-07-13T12:36:00Z"/>
          <w:rFonts w:ascii="Arial" w:eastAsia="Arial" w:hAnsi="Arial" w:cs="Arial"/>
          <w:color w:val="000000" w:themeColor="text1"/>
          <w:sz w:val="22"/>
          <w:szCs w:val="22"/>
          <w:rPrChange w:id="313" w:author="Reis-Filho, Jorge S./Pathology" w:date="2019-07-13T14:15:00Z">
            <w:rPr>
              <w:ins w:id="314" w:author="Reis-Filho, Jorge S./Pathology" w:date="2019-07-13T12:36:00Z"/>
              <w:rFonts w:ascii="Arial" w:eastAsia="Arial" w:hAnsi="Arial" w:cs="Arial"/>
              <w:color w:val="000000" w:themeColor="text1"/>
            </w:rPr>
          </w:rPrChange>
        </w:rPr>
        <w:pPrChange w:id="315" w:author="Reis-Filho, Jorge S./Pathology" w:date="2019-07-13T12:37:00Z">
          <w:pPr>
            <w:jc w:val="both"/>
          </w:pPr>
        </w:pPrChange>
      </w:pPr>
      <m:oMathPara>
        <m:oMath>
          <m:r>
            <w:ins w:id="316" w:author="Reis-Filho, Jorge S./Pathology" w:date="2019-07-13T12:36:00Z">
              <w:rPr>
                <w:rFonts w:ascii="Cambria Math" w:eastAsia="Arial" w:hAnsi="Cambria Math" w:cs="Arial"/>
                <w:color w:val="000000" w:themeColor="text1"/>
                <w:sz w:val="22"/>
                <w:szCs w:val="22"/>
                <w:rPrChange w:id="317" w:author="Reis-Filho, Jorge S./Pathology" w:date="2019-07-13T14:15:00Z">
                  <w:rPr>
                    <w:rFonts w:ascii="Cambria Math" w:eastAsia="Arial" w:hAnsi="Cambria Math" w:cs="Arial"/>
                    <w:color w:val="000000" w:themeColor="text1"/>
                  </w:rPr>
                </w:rPrChange>
              </w:rPr>
              <m:t xml:space="preserve">Q = -10 </m:t>
            </w:ins>
          </m:r>
          <m:sSub>
            <m:sSubPr>
              <m:ctrlPr>
                <w:ins w:id="318" w:author="Reis-Filho, Jorge S./Pathology" w:date="2019-07-13T12:36:00Z">
                  <w:rPr>
                    <w:rFonts w:ascii="Cambria Math" w:eastAsia="Arial" w:hAnsi="Cambria Math" w:cs="Arial"/>
                    <w:color w:val="000000" w:themeColor="text1"/>
                    <w:sz w:val="22"/>
                    <w:szCs w:val="22"/>
                  </w:rPr>
                </w:ins>
              </m:ctrlPr>
            </m:sSubPr>
            <m:e>
              <m:r>
                <w:ins w:id="319" w:author="Reis-Filho, Jorge S./Pathology" w:date="2019-07-13T12:36:00Z">
                  <w:rPr>
                    <w:rFonts w:ascii="Cambria Math" w:eastAsia="Arial" w:hAnsi="Cambria Math" w:cs="Arial"/>
                    <w:color w:val="000000" w:themeColor="text1"/>
                    <w:sz w:val="22"/>
                    <w:szCs w:val="22"/>
                    <w:rPrChange w:id="320" w:author="Reis-Filho, Jorge S./Pathology" w:date="2019-07-13T14:15:00Z">
                      <w:rPr>
                        <w:rFonts w:ascii="Cambria Math" w:eastAsia="Arial" w:hAnsi="Cambria Math" w:cs="Arial"/>
                        <w:color w:val="000000" w:themeColor="text1"/>
                      </w:rPr>
                    </w:rPrChange>
                  </w:rPr>
                  <m:t>Log</m:t>
                </w:ins>
              </m:r>
            </m:e>
            <m:sub>
              <m:r>
                <w:ins w:id="321" w:author="Reis-Filho, Jorge S./Pathology" w:date="2019-07-13T12:36:00Z">
                  <w:rPr>
                    <w:rFonts w:ascii="Cambria Math" w:eastAsia="Arial" w:hAnsi="Cambria Math" w:cs="Arial"/>
                    <w:color w:val="000000" w:themeColor="text1"/>
                    <w:sz w:val="22"/>
                    <w:szCs w:val="22"/>
                    <w:rPrChange w:id="322" w:author="Reis-Filho, Jorge S./Pathology" w:date="2019-07-13T14:15:00Z">
                      <w:rPr>
                        <w:rFonts w:ascii="Cambria Math" w:eastAsia="Arial" w:hAnsi="Cambria Math" w:cs="Arial"/>
                        <w:color w:val="000000" w:themeColor="text1"/>
                      </w:rPr>
                    </w:rPrChange>
                  </w:rPr>
                  <m:t>10</m:t>
                </w:ins>
              </m:r>
            </m:sub>
          </m:sSub>
          <m:r>
            <w:ins w:id="323" w:author="Reis-Filho, Jorge S./Pathology" w:date="2019-07-13T12:36:00Z">
              <w:rPr>
                <w:rFonts w:ascii="Cambria Math" w:eastAsia="Arial" w:hAnsi="Cambria Math" w:cs="Arial"/>
                <w:color w:val="000000" w:themeColor="text1"/>
                <w:sz w:val="22"/>
                <w:szCs w:val="22"/>
                <w:rPrChange w:id="324" w:author="Reis-Filho, Jorge S./Pathology" w:date="2019-07-13T14:15:00Z">
                  <w:rPr>
                    <w:rFonts w:ascii="Cambria Math" w:eastAsia="Arial" w:hAnsi="Cambria Math" w:cs="Arial"/>
                    <w:color w:val="000000" w:themeColor="text1"/>
                  </w:rPr>
                </w:rPrChange>
              </w:rPr>
              <m:t xml:space="preserve"> (Pr (</m:t>
            </w:ins>
          </m:r>
          <m:sSub>
            <m:sSubPr>
              <m:ctrlPr>
                <w:ins w:id="325" w:author="Reis-Filho, Jorge S./Pathology" w:date="2019-07-13T12:36:00Z">
                  <w:rPr>
                    <w:rFonts w:ascii="Cambria Math" w:eastAsia="Arial" w:hAnsi="Cambria Math" w:cs="Arial"/>
                    <w:color w:val="000000" w:themeColor="text1"/>
                    <w:sz w:val="22"/>
                    <w:szCs w:val="22"/>
                  </w:rPr>
                </w:ins>
              </m:ctrlPr>
            </m:sSubPr>
            <m:e>
              <m:r>
                <w:ins w:id="326" w:author="Reis-Filho, Jorge S./Pathology" w:date="2019-07-13T12:36:00Z">
                  <w:rPr>
                    <w:rFonts w:ascii="Cambria Math" w:eastAsia="Arial" w:hAnsi="Cambria Math" w:cs="Arial"/>
                    <w:color w:val="000000" w:themeColor="text1"/>
                    <w:sz w:val="22"/>
                    <w:szCs w:val="22"/>
                    <w:rPrChange w:id="327" w:author="Reis-Filho, Jorge S./Pathology" w:date="2019-07-13T14:15:00Z">
                      <w:rPr>
                        <w:rFonts w:ascii="Cambria Math" w:eastAsia="Arial" w:hAnsi="Cambria Math" w:cs="Arial"/>
                        <w:color w:val="000000" w:themeColor="text1"/>
                      </w:rPr>
                    </w:rPrChange>
                  </w:rPr>
                  <m:t>AD</m:t>
                </w:ins>
              </m:r>
            </m:e>
            <m:sub>
              <m:r>
                <w:ins w:id="328" w:author="Reis-Filho, Jorge S./Pathology" w:date="2019-07-13T12:36:00Z">
                  <w:rPr>
                    <w:rFonts w:ascii="Cambria Math" w:eastAsia="Arial" w:hAnsi="Cambria Math" w:cs="Arial"/>
                    <w:color w:val="000000" w:themeColor="text1"/>
                    <w:sz w:val="22"/>
                    <w:szCs w:val="22"/>
                    <w:rPrChange w:id="329" w:author="Reis-Filho, Jorge S./Pathology" w:date="2019-07-13T14:15:00Z">
                      <w:rPr>
                        <w:rFonts w:ascii="Cambria Math" w:eastAsia="Arial" w:hAnsi="Cambria Math" w:cs="Arial"/>
                        <w:color w:val="000000" w:themeColor="text1"/>
                      </w:rPr>
                    </w:rPrChange>
                  </w:rPr>
                  <m:t>p</m:t>
                </w:ins>
              </m:r>
            </m:sub>
          </m:sSub>
          <m:r>
            <w:ins w:id="330" w:author="Reis-Filho, Jorge S./Pathology" w:date="2019-07-13T12:36:00Z">
              <w:rPr>
                <w:rFonts w:ascii="Cambria Math" w:eastAsia="Arial" w:hAnsi="Cambria Math" w:cs="Arial"/>
                <w:color w:val="000000" w:themeColor="text1"/>
                <w:sz w:val="22"/>
                <w:szCs w:val="22"/>
                <w:rPrChange w:id="331" w:author="Reis-Filho, Jorge S./Pathology" w:date="2019-07-13T14:15:00Z">
                  <w:rPr>
                    <w:rFonts w:ascii="Cambria Math" w:eastAsia="Arial" w:hAnsi="Cambria Math" w:cs="Arial"/>
                    <w:color w:val="000000" w:themeColor="text1"/>
                  </w:rPr>
                </w:rPrChange>
              </w:rPr>
              <m:t xml:space="preserve"> ≥ </m:t>
            </w:ins>
          </m:r>
          <m:sSub>
            <m:sSubPr>
              <m:ctrlPr>
                <w:ins w:id="332" w:author="Reis-Filho, Jorge S./Pathology" w:date="2019-07-13T12:36:00Z">
                  <w:rPr>
                    <w:rFonts w:ascii="Cambria Math" w:eastAsia="Arial" w:hAnsi="Cambria Math" w:cs="Arial"/>
                    <w:color w:val="000000" w:themeColor="text1"/>
                    <w:sz w:val="22"/>
                    <w:szCs w:val="22"/>
                  </w:rPr>
                </w:ins>
              </m:ctrlPr>
            </m:sSubPr>
            <m:e>
              <m:r>
                <w:ins w:id="333" w:author="Reis-Filho, Jorge S./Pathology" w:date="2019-07-13T12:36:00Z">
                  <w:rPr>
                    <w:rFonts w:ascii="Cambria Math" w:eastAsia="Arial" w:hAnsi="Cambria Math" w:cs="Arial"/>
                    <w:color w:val="000000" w:themeColor="text1"/>
                    <w:sz w:val="22"/>
                    <w:szCs w:val="22"/>
                    <w:rPrChange w:id="334" w:author="Reis-Filho, Jorge S./Pathology" w:date="2019-07-13T14:15:00Z">
                      <w:rPr>
                        <w:rFonts w:ascii="Cambria Math" w:eastAsia="Arial" w:hAnsi="Cambria Math" w:cs="Arial"/>
                        <w:color w:val="000000" w:themeColor="text1"/>
                      </w:rPr>
                    </w:rPrChange>
                  </w:rPr>
                  <m:t>y</m:t>
                </w:ins>
              </m:r>
            </m:e>
            <m:sub>
              <m:r>
                <w:ins w:id="335" w:author="Reis-Filho, Jorge S./Pathology" w:date="2019-07-13T12:36:00Z">
                  <w:rPr>
                    <w:rFonts w:ascii="Cambria Math" w:eastAsia="Arial" w:hAnsi="Cambria Math" w:cs="Arial"/>
                    <w:color w:val="000000" w:themeColor="text1"/>
                    <w:sz w:val="22"/>
                    <w:szCs w:val="22"/>
                    <w:rPrChange w:id="336" w:author="Reis-Filho, Jorge S./Pathology" w:date="2019-07-13T14:15:00Z">
                      <w:rPr>
                        <w:rFonts w:ascii="Cambria Math" w:eastAsia="Arial" w:hAnsi="Cambria Math" w:cs="Arial"/>
                        <w:color w:val="000000" w:themeColor="text1"/>
                      </w:rPr>
                    </w:rPrChange>
                  </w:rPr>
                  <m:t>p</m:t>
                </w:ins>
              </m:r>
            </m:sub>
          </m:sSub>
          <m:r>
            <w:ins w:id="337" w:author="Reis-Filho, Jorge S./Pathology" w:date="2019-07-13T12:36:00Z">
              <w:rPr>
                <w:rFonts w:ascii="Cambria Math" w:eastAsia="Arial" w:hAnsi="Cambria Math" w:cs="Arial"/>
                <w:color w:val="000000" w:themeColor="text1"/>
                <w:sz w:val="22"/>
                <w:szCs w:val="22"/>
                <w:rPrChange w:id="338" w:author="Reis-Filho, Jorge S./Pathology" w:date="2019-07-13T14:15:00Z">
                  <w:rPr>
                    <w:rFonts w:ascii="Cambria Math" w:eastAsia="Arial" w:hAnsi="Cambria Math" w:cs="Arial"/>
                    <w:color w:val="000000" w:themeColor="text1"/>
                  </w:rPr>
                </w:rPrChange>
              </w:rPr>
              <m:t>)</m:t>
            </w:ins>
          </m:r>
        </m:oMath>
      </m:oMathPara>
    </w:p>
    <w:p w14:paraId="1C5C884B" w14:textId="77777777" w:rsidR="002E1309" w:rsidRPr="003A1D1D" w:rsidRDefault="002E1309">
      <w:pPr>
        <w:spacing w:line="480" w:lineRule="auto"/>
        <w:jc w:val="both"/>
        <w:rPr>
          <w:ins w:id="339" w:author="Reis-Filho, Jorge S./Pathology" w:date="2019-07-13T12:36:00Z"/>
          <w:rFonts w:ascii="Arial" w:eastAsia="Arial" w:hAnsi="Arial" w:cs="Arial"/>
          <w:color w:val="000000" w:themeColor="text1"/>
          <w:sz w:val="22"/>
          <w:szCs w:val="22"/>
          <w:rPrChange w:id="340" w:author="Reis-Filho, Jorge S./Pathology" w:date="2019-07-13T14:15:00Z">
            <w:rPr>
              <w:ins w:id="341" w:author="Reis-Filho, Jorge S./Pathology" w:date="2019-07-13T12:36:00Z"/>
              <w:rFonts w:ascii="Arial" w:eastAsia="Arial" w:hAnsi="Arial" w:cs="Arial"/>
              <w:color w:val="000000" w:themeColor="text1"/>
            </w:rPr>
          </w:rPrChange>
        </w:rPr>
        <w:pPrChange w:id="342" w:author="Reis-Filho, Jorge S./Pathology" w:date="2019-07-13T12:37:00Z">
          <w:pPr>
            <w:jc w:val="both"/>
          </w:pPr>
        </w:pPrChange>
      </w:pPr>
    </w:p>
    <w:p w14:paraId="24E55D98" w14:textId="713013AB" w:rsidR="002E1309" w:rsidRPr="003A1D1D" w:rsidRDefault="002E1309">
      <w:pPr>
        <w:spacing w:line="480" w:lineRule="auto"/>
        <w:jc w:val="both"/>
        <w:rPr>
          <w:ins w:id="343" w:author="Reis-Filho, Jorge S./Pathology" w:date="2019-07-13T12:36:00Z"/>
          <w:rFonts w:ascii="Arial" w:eastAsia="Arial" w:hAnsi="Arial" w:cs="Arial"/>
          <w:color w:val="000000" w:themeColor="text1"/>
          <w:sz w:val="22"/>
          <w:szCs w:val="22"/>
          <w:rPrChange w:id="344" w:author="Reis-Filho, Jorge S./Pathology" w:date="2019-07-13T14:15:00Z">
            <w:rPr>
              <w:ins w:id="345" w:author="Reis-Filho, Jorge S./Pathology" w:date="2019-07-13T12:36:00Z"/>
              <w:rFonts w:ascii="Arial" w:eastAsia="Arial" w:hAnsi="Arial" w:cs="Arial"/>
              <w:color w:val="000000" w:themeColor="text1"/>
            </w:rPr>
          </w:rPrChange>
        </w:rPr>
        <w:pPrChange w:id="346" w:author="Reis-Filho, Jorge S./Pathology" w:date="2019-07-13T12:37:00Z">
          <w:pPr>
            <w:jc w:val="both"/>
          </w:pPr>
        </w:pPrChange>
      </w:pPr>
      <w:ins w:id="347" w:author="Reis-Filho, Jorge S./Pathology" w:date="2019-07-13T12:36:00Z">
        <w:r w:rsidRPr="003A1D1D">
          <w:rPr>
            <w:rFonts w:ascii="Arial" w:eastAsia="Arial" w:hAnsi="Arial" w:cs="Arial"/>
            <w:color w:val="000000" w:themeColor="text1"/>
            <w:sz w:val="22"/>
            <w:szCs w:val="22"/>
            <w:rPrChange w:id="348" w:author="Reis-Filho, Jorge S./Pathology" w:date="2019-07-13T14:15:00Z">
              <w:rPr>
                <w:rFonts w:ascii="Arial" w:eastAsia="Arial" w:hAnsi="Arial" w:cs="Arial"/>
                <w:color w:val="000000" w:themeColor="text1"/>
              </w:rPr>
            </w:rPrChange>
          </w:rPr>
          <w:t xml:space="preserve">where </w:t>
        </w:r>
        <m:oMath>
          <m:r>
            <w:rPr>
              <w:rFonts w:ascii="Cambria Math" w:eastAsia="Arial" w:hAnsi="Cambria Math" w:cs="Arial"/>
              <w:color w:val="000000" w:themeColor="text1"/>
              <w:sz w:val="22"/>
              <w:szCs w:val="22"/>
              <w:rPrChange w:id="349" w:author="Reis-Filho, Jorge S./Pathology" w:date="2019-07-13T14:15:00Z">
                <w:rPr>
                  <w:rFonts w:ascii="Cambria Math" w:eastAsia="Arial" w:hAnsi="Cambria Math" w:cs="Arial"/>
                  <w:color w:val="000000" w:themeColor="text1"/>
                </w:rPr>
              </w:rPrChange>
            </w:rPr>
            <m:t>Q</m:t>
          </m:r>
        </m:oMath>
        <w:r w:rsidRPr="003A1D1D">
          <w:rPr>
            <w:rFonts w:ascii="Arial" w:eastAsia="Arial" w:hAnsi="Arial" w:cs="Arial"/>
            <w:color w:val="000000" w:themeColor="text1"/>
            <w:sz w:val="22"/>
            <w:szCs w:val="22"/>
            <w:rPrChange w:id="350" w:author="Reis-Filho, Jorge S./Pathology" w:date="2019-07-13T14:15:00Z">
              <w:rPr>
                <w:rFonts w:ascii="Arial" w:eastAsia="Arial" w:hAnsi="Arial" w:cs="Arial"/>
                <w:color w:val="000000" w:themeColor="text1"/>
              </w:rPr>
            </w:rPrChange>
          </w:rPr>
          <w:t xml:space="preserve"> is the Phred-scaled quality score and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Change w:id="351" w:author="Reis-Filho, Jorge S./Pathology" w:date="2019-07-13T14:15:00Z">
                    <w:rPr>
                      <w:rFonts w:ascii="Cambria Math" w:eastAsia="Arial" w:hAnsi="Cambria Math" w:cs="Arial"/>
                      <w:color w:val="000000" w:themeColor="text1"/>
                    </w:rPr>
                  </w:rPrChange>
                </w:rPr>
                <m:t>AD</m:t>
              </m:r>
            </m:e>
            <m:sub>
              <m:r>
                <w:rPr>
                  <w:rFonts w:ascii="Cambria Math" w:eastAsia="Arial" w:hAnsi="Cambria Math" w:cs="Arial"/>
                  <w:color w:val="000000" w:themeColor="text1"/>
                  <w:sz w:val="22"/>
                  <w:szCs w:val="22"/>
                  <w:rPrChange w:id="352" w:author="Reis-Filho, Jorge S./Pathology" w:date="2019-07-13T14:15:00Z">
                    <w:rPr>
                      <w:rFonts w:ascii="Cambria Math" w:eastAsia="Arial" w:hAnsi="Cambria Math" w:cs="Arial"/>
                      <w:color w:val="000000" w:themeColor="text1"/>
                    </w:rPr>
                  </w:rPrChange>
                </w:rPr>
                <m:t>p</m:t>
              </m:r>
            </m:sub>
          </m:sSub>
        </m:oMath>
        <w:r w:rsidRPr="003A1D1D">
          <w:rPr>
            <w:rFonts w:ascii="Arial" w:eastAsia="Arial" w:hAnsi="Arial" w:cs="Arial"/>
            <w:color w:val="000000" w:themeColor="text1"/>
            <w:sz w:val="22"/>
            <w:szCs w:val="22"/>
            <w:rPrChange w:id="353" w:author="Reis-Filho, Jorge S./Pathology" w:date="2019-07-13T14:15:00Z">
              <w:rPr>
                <w:rFonts w:ascii="Arial" w:eastAsia="Arial" w:hAnsi="Arial" w:cs="Arial"/>
                <w:color w:val="000000" w:themeColor="text1"/>
              </w:rPr>
            </w:rPrChange>
          </w:rPr>
          <w:t xml:space="preserve"> is the alternate allele depth. </w:t>
        </w:r>
      </w:ins>
      <w:ins w:id="354" w:author="Reis-Filho, Jorge S./Pathology" w:date="2019-07-13T12:41:00Z">
        <w:r w:rsidRPr="003A1D1D">
          <w:rPr>
            <w:rFonts w:ascii="Arial" w:eastAsia="Arial" w:hAnsi="Arial" w:cs="Arial"/>
            <w:b/>
            <w:color w:val="000000" w:themeColor="text1"/>
            <w:sz w:val="22"/>
            <w:szCs w:val="22"/>
            <w:rPrChange w:id="355" w:author="Reis-Filho, Jorge S./Pathology" w:date="2019-07-13T14:15:00Z">
              <w:rPr>
                <w:rFonts w:ascii="Arial" w:eastAsia="Arial" w:hAnsi="Arial" w:cs="Arial"/>
                <w:b/>
                <w:color w:val="000000" w:themeColor="text1"/>
              </w:rPr>
            </w:rPrChange>
          </w:rPr>
          <w:t xml:space="preserve">Supplementary Fig. </w:t>
        </w:r>
      </w:ins>
      <w:ins w:id="356" w:author="Reis-Filho, Jorge S./Pathology" w:date="2019-07-13T12:40:00Z">
        <w:r w:rsidRPr="003A1D1D">
          <w:rPr>
            <w:rFonts w:ascii="Arial" w:eastAsia="Arial" w:hAnsi="Arial" w:cs="Arial"/>
            <w:b/>
            <w:color w:val="000000" w:themeColor="text1"/>
            <w:sz w:val="22"/>
            <w:szCs w:val="22"/>
            <w:rPrChange w:id="357" w:author="Reis-Filho, Jorge S./Pathology" w:date="2019-07-13T14:15:00Z">
              <w:rPr>
                <w:rFonts w:ascii="Arial" w:eastAsia="Arial" w:hAnsi="Arial" w:cs="Arial"/>
                <w:b/>
                <w:color w:val="000000" w:themeColor="text1"/>
              </w:rPr>
            </w:rPrChange>
          </w:rPr>
          <w:t>RR</w:t>
        </w:r>
      </w:ins>
      <w:ins w:id="358" w:author="Reis-Filho, Jorge S./Pathology" w:date="2019-07-13T12:36:00Z">
        <w:r w:rsidRPr="003A1D1D">
          <w:rPr>
            <w:rFonts w:ascii="Arial" w:eastAsia="Arial" w:hAnsi="Arial" w:cs="Arial"/>
            <w:b/>
            <w:color w:val="000000" w:themeColor="text1"/>
            <w:sz w:val="22"/>
            <w:szCs w:val="22"/>
            <w:rPrChange w:id="359" w:author="Reis-Filho, Jorge S./Pathology" w:date="2019-07-13T14:15:00Z">
              <w:rPr>
                <w:rFonts w:ascii="Arial" w:eastAsia="Arial" w:hAnsi="Arial" w:cs="Arial"/>
                <w:b/>
                <w:color w:val="000000" w:themeColor="text1"/>
              </w:rPr>
            </w:rPrChange>
          </w:rPr>
          <w:t>2d</w:t>
        </w:r>
        <w:r w:rsidRPr="003A1D1D">
          <w:rPr>
            <w:rFonts w:ascii="Arial" w:eastAsia="Arial" w:hAnsi="Arial" w:cs="Arial"/>
            <w:color w:val="000000" w:themeColor="text1"/>
            <w:sz w:val="22"/>
            <w:szCs w:val="22"/>
            <w:rPrChange w:id="360" w:author="Reis-Filho, Jorge S./Pathology" w:date="2019-07-13T14:15:00Z">
              <w:rPr>
                <w:rFonts w:ascii="Arial" w:eastAsia="Arial" w:hAnsi="Arial" w:cs="Arial"/>
                <w:color w:val="000000" w:themeColor="text1"/>
              </w:rPr>
            </w:rPrChange>
          </w:rPr>
          <w:t xml:space="preserve"> below compares the estimated to empirical probability of observing an event. The recalibrated quality scores provide an objective measure to define thresholds for calling variants. Using the mean and variance estimates of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Change w:id="361" w:author="Reis-Filho, Jorge S./Pathology" w:date="2019-07-13T14:15:00Z">
                    <w:rPr>
                      <w:rFonts w:ascii="Cambria Math" w:hAnsi="Cambria Math" w:cs="Arial"/>
                      <w:color w:val="000000" w:themeColor="text1"/>
                    </w:rPr>
                  </w:rPrChange>
                </w:rPr>
                <m:t>λ</m:t>
              </m:r>
            </m:e>
            <m:sub>
              <m:r>
                <w:rPr>
                  <w:rFonts w:ascii="Cambria Math" w:hAnsi="Cambria Math" w:cs="Arial"/>
                  <w:color w:val="000000" w:themeColor="text1"/>
                  <w:sz w:val="22"/>
                  <w:szCs w:val="22"/>
                  <w:rPrChange w:id="362" w:author="Reis-Filho, Jorge S./Pathology" w:date="2019-07-13T14:15:00Z">
                    <w:rPr>
                      <w:rFonts w:ascii="Cambria Math" w:hAnsi="Cambria Math" w:cs="Arial"/>
                      <w:color w:val="000000" w:themeColor="text1"/>
                    </w:rPr>
                  </w:rPrChange>
                </w:rPr>
                <m:t>p</m:t>
              </m:r>
            </m:sub>
          </m:sSub>
        </m:oMath>
        <w:r w:rsidRPr="003A1D1D">
          <w:rPr>
            <w:rFonts w:ascii="Arial" w:eastAsia="Arial" w:hAnsi="Arial" w:cs="Arial"/>
            <w:color w:val="000000" w:themeColor="text1"/>
            <w:sz w:val="22"/>
            <w:szCs w:val="22"/>
            <w:rPrChange w:id="363" w:author="Reis-Filho, Jorge S./Pathology" w:date="2019-07-13T14:15:00Z">
              <w:rPr>
                <w:rFonts w:ascii="Arial" w:eastAsia="Arial" w:hAnsi="Arial" w:cs="Arial"/>
                <w:color w:val="000000" w:themeColor="text1"/>
              </w:rPr>
            </w:rPrChange>
          </w:rPr>
          <w:t xml:space="preserve"> obtained by training the model on 43 healthy control individuals, we compute the site- and allele-specific quality scores comparing the variants thus detected against the matched tumor biopsy. </w:t>
        </w:r>
      </w:ins>
      <w:ins w:id="364" w:author="Reis-Filho, Jorge S./Pathology" w:date="2019-07-13T12:41:00Z">
        <w:r w:rsidRPr="003A1D1D">
          <w:rPr>
            <w:rFonts w:ascii="Arial" w:eastAsia="Arial" w:hAnsi="Arial" w:cs="Arial"/>
            <w:b/>
            <w:color w:val="000000" w:themeColor="text1"/>
            <w:sz w:val="22"/>
            <w:szCs w:val="22"/>
            <w:rPrChange w:id="365" w:author="Reis-Filho, Jorge S./Pathology" w:date="2019-07-13T14:15:00Z">
              <w:rPr>
                <w:rFonts w:ascii="Arial" w:eastAsia="Arial" w:hAnsi="Arial" w:cs="Arial"/>
                <w:b/>
                <w:color w:val="000000" w:themeColor="text1"/>
              </w:rPr>
            </w:rPrChange>
          </w:rPr>
          <w:t>Supplementary Fig. RR</w:t>
        </w:r>
      </w:ins>
      <w:ins w:id="366" w:author="Reis-Filho, Jorge S./Pathology" w:date="2019-07-13T12:36:00Z">
        <w:r w:rsidRPr="003A1D1D">
          <w:rPr>
            <w:rFonts w:ascii="Arial" w:eastAsia="Arial" w:hAnsi="Arial" w:cs="Arial"/>
            <w:b/>
            <w:color w:val="000000" w:themeColor="text1"/>
            <w:sz w:val="22"/>
            <w:szCs w:val="22"/>
            <w:rPrChange w:id="367" w:author="Reis-Filho, Jorge S./Pathology" w:date="2019-07-13T14:15:00Z">
              <w:rPr>
                <w:rFonts w:ascii="Arial" w:eastAsia="Arial" w:hAnsi="Arial" w:cs="Arial"/>
                <w:b/>
                <w:color w:val="000000" w:themeColor="text1"/>
              </w:rPr>
            </w:rPrChange>
          </w:rPr>
          <w:t>2e</w:t>
        </w:r>
        <w:r w:rsidRPr="003A1D1D">
          <w:rPr>
            <w:rFonts w:ascii="Arial" w:eastAsia="Arial" w:hAnsi="Arial" w:cs="Arial"/>
            <w:color w:val="000000" w:themeColor="text1"/>
            <w:sz w:val="22"/>
            <w:szCs w:val="22"/>
            <w:rPrChange w:id="368" w:author="Reis-Filho, Jorge S./Pathology" w:date="2019-07-13T14:15:00Z">
              <w:rPr>
                <w:rFonts w:ascii="Arial" w:eastAsia="Arial" w:hAnsi="Arial" w:cs="Arial"/>
                <w:color w:val="000000" w:themeColor="text1"/>
              </w:rPr>
            </w:rPrChange>
          </w:rPr>
          <w:t xml:space="preserve"> shows the recall rate per cancer type against the mean number </w:t>
        </w:r>
        <w:r w:rsidRPr="003A1D1D">
          <w:rPr>
            <w:rFonts w:ascii="Arial" w:eastAsia="Arial" w:hAnsi="Arial" w:cs="Arial"/>
            <w:color w:val="000000" w:themeColor="text1"/>
            <w:sz w:val="22"/>
            <w:szCs w:val="22"/>
            <w:rPrChange w:id="369" w:author="Reis-Filho, Jorge S./Pathology" w:date="2019-07-13T14:15:00Z">
              <w:rPr>
                <w:rFonts w:ascii="Arial" w:eastAsia="Arial" w:hAnsi="Arial" w:cs="Arial"/>
                <w:color w:val="000000" w:themeColor="text1"/>
              </w:rPr>
            </w:rPrChange>
          </w:rPr>
          <w:lastRenderedPageBreak/>
          <w:t xml:space="preserve">of variants detected in healthy control individuals at different </w:t>
        </w:r>
        <m:oMath>
          <m:r>
            <w:rPr>
              <w:rFonts w:ascii="Cambria Math" w:eastAsia="Arial" w:hAnsi="Cambria Math" w:cs="Arial"/>
              <w:color w:val="000000" w:themeColor="text1"/>
              <w:sz w:val="22"/>
              <w:szCs w:val="22"/>
              <w:rPrChange w:id="370" w:author="Reis-Filho, Jorge S./Pathology" w:date="2019-07-13T14:15:00Z">
                <w:rPr>
                  <w:rFonts w:ascii="Cambria Math" w:eastAsia="Arial" w:hAnsi="Cambria Math" w:cs="Arial"/>
                  <w:color w:val="000000" w:themeColor="text1"/>
                </w:rPr>
              </w:rPrChange>
            </w:rPr>
            <m:t>Q</m:t>
          </m:r>
        </m:oMath>
        <w:r w:rsidRPr="003A1D1D">
          <w:rPr>
            <w:rFonts w:ascii="Arial" w:eastAsia="Arial" w:hAnsi="Arial" w:cs="Arial"/>
            <w:color w:val="000000" w:themeColor="text1"/>
            <w:sz w:val="22"/>
            <w:szCs w:val="22"/>
            <w:rPrChange w:id="371" w:author="Reis-Filho, Jorge S./Pathology" w:date="2019-07-13T14:15:00Z">
              <w:rPr>
                <w:rFonts w:ascii="Arial" w:eastAsia="Arial" w:hAnsi="Arial" w:cs="Arial"/>
                <w:color w:val="000000" w:themeColor="text1"/>
              </w:rPr>
            </w:rPrChange>
          </w:rPr>
          <w:t xml:space="preserve"> thresholds. By definition,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Change w:id="372" w:author="Reis-Filho, Jorge S./Pathology" w:date="2019-07-13T14:15:00Z">
                    <w:rPr>
                      <w:rFonts w:ascii="Cambria Math" w:eastAsia="Arial" w:hAnsi="Cambria Math" w:cs="Arial"/>
                      <w:color w:val="000000" w:themeColor="text1"/>
                    </w:rPr>
                  </w:rPrChange>
                </w:rPr>
                <m:t>Q</m:t>
              </m:r>
            </m:e>
            <m:sub>
              <m:r>
                <w:rPr>
                  <w:rFonts w:ascii="Cambria Math" w:eastAsia="Arial" w:hAnsi="Cambria Math" w:cs="Arial"/>
                  <w:color w:val="000000" w:themeColor="text1"/>
                  <w:sz w:val="22"/>
                  <w:szCs w:val="22"/>
                  <w:rPrChange w:id="373" w:author="Reis-Filho, Jorge S./Pathology" w:date="2019-07-13T14:15:00Z">
                    <w:rPr>
                      <w:rFonts w:ascii="Cambria Math" w:eastAsia="Arial" w:hAnsi="Cambria Math" w:cs="Arial"/>
                      <w:color w:val="000000" w:themeColor="text1"/>
                    </w:rPr>
                  </w:rPrChange>
                </w:rPr>
                <m:t>60</m:t>
              </m:r>
            </m:sub>
          </m:sSub>
        </m:oMath>
        <w:r w:rsidRPr="003A1D1D">
          <w:rPr>
            <w:rFonts w:ascii="Arial" w:eastAsia="Arial" w:hAnsi="Arial" w:cs="Arial"/>
            <w:color w:val="000000" w:themeColor="text1"/>
            <w:sz w:val="22"/>
            <w:szCs w:val="22"/>
            <w:rPrChange w:id="374" w:author="Reis-Filho, Jorge S./Pathology" w:date="2019-07-13T14:15:00Z">
              <w:rPr>
                <w:rFonts w:ascii="Arial" w:eastAsia="Arial" w:hAnsi="Arial" w:cs="Arial"/>
                <w:color w:val="000000" w:themeColor="text1"/>
              </w:rPr>
            </w:rPrChange>
          </w:rPr>
          <w:t xml:space="preserve"> scores are expected to allow one false positive per million bases and retained almost all biopsy-matched variants.</w:t>
        </w:r>
      </w:ins>
    </w:p>
    <w:p w14:paraId="0E445A7A" w14:textId="77777777" w:rsidR="002E1309" w:rsidRPr="003A1D1D" w:rsidRDefault="002E1309">
      <w:pPr>
        <w:spacing w:line="480" w:lineRule="auto"/>
        <w:jc w:val="both"/>
        <w:rPr>
          <w:ins w:id="375" w:author="Reis-Filho, Jorge S./Pathology" w:date="2019-07-13T12:36:00Z"/>
          <w:rFonts w:ascii="Arial" w:eastAsia="Arial" w:hAnsi="Arial" w:cs="Arial"/>
          <w:color w:val="000000" w:themeColor="text1"/>
          <w:sz w:val="22"/>
          <w:szCs w:val="22"/>
          <w:rPrChange w:id="376" w:author="Reis-Filho, Jorge S./Pathology" w:date="2019-07-13T14:15:00Z">
            <w:rPr>
              <w:ins w:id="377" w:author="Reis-Filho, Jorge S./Pathology" w:date="2019-07-13T12:36:00Z"/>
              <w:rFonts w:ascii="Arial" w:eastAsia="Arial" w:hAnsi="Arial" w:cs="Arial"/>
              <w:color w:val="000000" w:themeColor="text1"/>
            </w:rPr>
          </w:rPrChange>
        </w:rPr>
        <w:pPrChange w:id="378" w:author="Reis-Filho, Jorge S./Pathology" w:date="2019-07-13T12:37:00Z">
          <w:pPr>
            <w:jc w:val="both"/>
          </w:pPr>
        </w:pPrChange>
      </w:pPr>
    </w:p>
    <w:p w14:paraId="6F4FAE05" w14:textId="77777777" w:rsidR="002E1309" w:rsidRPr="003A1D1D" w:rsidRDefault="002E1309">
      <w:pPr>
        <w:spacing w:line="480" w:lineRule="auto"/>
        <w:jc w:val="both"/>
        <w:rPr>
          <w:ins w:id="379" w:author="Reis-Filho, Jorge S./Pathology" w:date="2019-07-13T12:36:00Z"/>
          <w:rFonts w:ascii="Arial" w:eastAsia="Arial" w:hAnsi="Arial" w:cs="Arial"/>
          <w:color w:val="000000" w:themeColor="text1"/>
          <w:sz w:val="22"/>
          <w:szCs w:val="22"/>
          <w:rPrChange w:id="380" w:author="Reis-Filho, Jorge S./Pathology" w:date="2019-07-13T14:15:00Z">
            <w:rPr>
              <w:ins w:id="381" w:author="Reis-Filho, Jorge S./Pathology" w:date="2019-07-13T12:36:00Z"/>
              <w:rFonts w:ascii="Arial" w:eastAsia="Arial" w:hAnsi="Arial" w:cs="Arial"/>
              <w:color w:val="000000" w:themeColor="text1"/>
            </w:rPr>
          </w:rPrChange>
        </w:rPr>
        <w:pPrChange w:id="382" w:author="Reis-Filho, Jorge S./Pathology" w:date="2019-07-13T12:37:00Z">
          <w:pPr>
            <w:jc w:val="both"/>
          </w:pPr>
        </w:pPrChange>
      </w:pPr>
      <w:ins w:id="383" w:author="Reis-Filho, Jorge S./Pathology" w:date="2019-07-13T12:36:00Z">
        <w:r w:rsidRPr="003A1D1D">
          <w:rPr>
            <w:rFonts w:ascii="Arial" w:eastAsia="Arial" w:hAnsi="Arial" w:cs="Arial"/>
            <w:color w:val="000000" w:themeColor="text1"/>
            <w:sz w:val="22"/>
            <w:szCs w:val="22"/>
            <w:rPrChange w:id="384" w:author="Reis-Filho, Jorge S./Pathology" w:date="2019-07-13T14:15:00Z">
              <w:rPr>
                <w:rFonts w:ascii="Arial" w:eastAsia="Arial" w:hAnsi="Arial" w:cs="Arial"/>
                <w:color w:val="000000" w:themeColor="text1"/>
              </w:rPr>
            </w:rPrChange>
          </w:rPr>
          <w:t xml:space="preserve">The hierarchical Bayesian model described above was applied to the raw variants scored both in cfDNA and WBC where the observed alternate allele depths,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Change w:id="385" w:author="Reis-Filho, Jorge S./Pathology" w:date="2019-07-13T14:15:00Z">
                    <w:rPr>
                      <w:rFonts w:ascii="Cambria Math" w:eastAsia="Arial" w:hAnsi="Cambria Math" w:cs="Arial"/>
                      <w:color w:val="000000" w:themeColor="text1"/>
                    </w:rPr>
                  </w:rPrChange>
                </w:rPr>
                <m:t>AD</m:t>
              </m:r>
            </m:e>
            <m:sub>
              <m:r>
                <w:rPr>
                  <w:rFonts w:ascii="Cambria Math" w:eastAsia="Arial" w:hAnsi="Cambria Math" w:cs="Arial"/>
                  <w:color w:val="000000" w:themeColor="text1"/>
                  <w:sz w:val="22"/>
                  <w:szCs w:val="22"/>
                  <w:rPrChange w:id="386" w:author="Reis-Filho, Jorge S./Pathology" w:date="2019-07-13T14:15:00Z">
                    <w:rPr>
                      <w:rFonts w:ascii="Cambria Math" w:eastAsia="Arial" w:hAnsi="Cambria Math" w:cs="Arial"/>
                      <w:color w:val="000000" w:themeColor="text1"/>
                    </w:rPr>
                  </w:rPrChange>
                </w:rPr>
                <m:t>p</m:t>
              </m:r>
            </m:sub>
          </m:sSub>
        </m:oMath>
        <w:r w:rsidRPr="003A1D1D">
          <w:rPr>
            <w:rFonts w:ascii="Arial" w:eastAsia="Arial" w:hAnsi="Arial" w:cs="Arial"/>
            <w:color w:val="000000" w:themeColor="text1"/>
            <w:sz w:val="22"/>
            <w:szCs w:val="22"/>
            <w:rPrChange w:id="387" w:author="Reis-Filho, Jorge S./Pathology" w:date="2019-07-13T14:15:00Z">
              <w:rPr>
                <w:rFonts w:ascii="Arial" w:eastAsia="Arial" w:hAnsi="Arial" w:cs="Arial"/>
                <w:color w:val="000000" w:themeColor="text1"/>
              </w:rPr>
            </w:rPrChange>
          </w:rPr>
          <w:t xml:space="preserve"> were assumed to correspond to the sum of negative Binomial noise and Poisson distributed signal. Formally:</w:t>
        </w:r>
      </w:ins>
    </w:p>
    <w:p w14:paraId="5ED3DC64" w14:textId="77777777" w:rsidR="002E1309" w:rsidRPr="003A1D1D" w:rsidRDefault="002E1309">
      <w:pPr>
        <w:spacing w:line="480" w:lineRule="auto"/>
        <w:jc w:val="both"/>
        <w:rPr>
          <w:ins w:id="388" w:author="Reis-Filho, Jorge S./Pathology" w:date="2019-07-13T12:36:00Z"/>
          <w:rFonts w:ascii="Arial" w:eastAsia="Arial" w:hAnsi="Arial" w:cs="Arial"/>
          <w:color w:val="000000" w:themeColor="text1"/>
          <w:sz w:val="22"/>
          <w:szCs w:val="22"/>
          <w:rPrChange w:id="389" w:author="Reis-Filho, Jorge S./Pathology" w:date="2019-07-13T14:15:00Z">
            <w:rPr>
              <w:ins w:id="390" w:author="Reis-Filho, Jorge S./Pathology" w:date="2019-07-13T12:36:00Z"/>
              <w:rFonts w:ascii="Arial" w:eastAsia="Arial" w:hAnsi="Arial" w:cs="Arial"/>
              <w:color w:val="000000" w:themeColor="text1"/>
            </w:rPr>
          </w:rPrChange>
        </w:rPr>
        <w:pPrChange w:id="391" w:author="Reis-Filho, Jorge S./Pathology" w:date="2019-07-13T12:37:00Z">
          <w:pPr>
            <w:jc w:val="both"/>
          </w:pPr>
        </w:pPrChange>
      </w:pPr>
    </w:p>
    <w:p w14:paraId="00BADBCC" w14:textId="77777777" w:rsidR="002E1309" w:rsidRPr="003A1D1D" w:rsidRDefault="00943C5C">
      <w:pPr>
        <w:spacing w:line="480" w:lineRule="auto"/>
        <w:jc w:val="both"/>
        <w:rPr>
          <w:ins w:id="392" w:author="Reis-Filho, Jorge S./Pathology" w:date="2019-07-13T12:36:00Z"/>
          <w:rFonts w:ascii="Arial" w:eastAsia="Arial" w:hAnsi="Arial" w:cs="Arial"/>
          <w:color w:val="000000" w:themeColor="text1"/>
          <w:sz w:val="22"/>
          <w:szCs w:val="22"/>
          <w:rPrChange w:id="393" w:author="Reis-Filho, Jorge S./Pathology" w:date="2019-07-13T14:15:00Z">
            <w:rPr>
              <w:ins w:id="394" w:author="Reis-Filho, Jorge S./Pathology" w:date="2019-07-13T12:36:00Z"/>
              <w:rFonts w:ascii="Arial" w:eastAsia="Arial" w:hAnsi="Arial" w:cs="Arial"/>
              <w:color w:val="000000" w:themeColor="text1"/>
            </w:rPr>
          </w:rPrChange>
        </w:rPr>
        <w:pPrChange w:id="395" w:author="Reis-Filho, Jorge S./Pathology" w:date="2019-07-13T12:37:00Z">
          <w:pPr>
            <w:jc w:val="both"/>
          </w:pPr>
        </w:pPrChange>
      </w:pPr>
      <m:oMathPara>
        <m:oMath>
          <m:sSub>
            <m:sSubPr>
              <m:ctrlPr>
                <w:ins w:id="396" w:author="Reis-Filho, Jorge S./Pathology" w:date="2019-07-13T12:36:00Z">
                  <w:rPr>
                    <w:rFonts w:ascii="Cambria Math" w:eastAsia="Arial" w:hAnsi="Cambria Math" w:cs="Arial"/>
                    <w:color w:val="000000" w:themeColor="text1"/>
                    <w:sz w:val="22"/>
                    <w:szCs w:val="22"/>
                  </w:rPr>
                </w:ins>
              </m:ctrlPr>
            </m:sSubPr>
            <m:e>
              <m:r>
                <w:ins w:id="397" w:author="Reis-Filho, Jorge S./Pathology" w:date="2019-07-13T12:36:00Z">
                  <w:rPr>
                    <w:rFonts w:ascii="Cambria Math" w:eastAsia="Arial" w:hAnsi="Cambria Math" w:cs="Arial"/>
                    <w:color w:val="000000" w:themeColor="text1"/>
                    <w:sz w:val="22"/>
                    <w:szCs w:val="22"/>
                    <w:rPrChange w:id="398" w:author="Reis-Filho, Jorge S./Pathology" w:date="2019-07-13T14:15:00Z">
                      <w:rPr>
                        <w:rFonts w:ascii="Cambria Math" w:eastAsia="Arial" w:hAnsi="Cambria Math" w:cs="Arial"/>
                        <w:color w:val="000000" w:themeColor="text1"/>
                      </w:rPr>
                    </w:rPrChange>
                  </w:rPr>
                  <m:t>AD</m:t>
                </w:ins>
              </m:r>
            </m:e>
            <m:sub>
              <m:r>
                <w:ins w:id="399" w:author="Reis-Filho, Jorge S./Pathology" w:date="2019-07-13T12:36:00Z">
                  <w:rPr>
                    <w:rFonts w:ascii="Cambria Math" w:eastAsia="Arial" w:hAnsi="Cambria Math" w:cs="Arial"/>
                    <w:color w:val="000000" w:themeColor="text1"/>
                    <w:sz w:val="22"/>
                    <w:szCs w:val="22"/>
                    <w:rPrChange w:id="400" w:author="Reis-Filho, Jorge S./Pathology" w:date="2019-07-13T14:15:00Z">
                      <w:rPr>
                        <w:rFonts w:ascii="Cambria Math" w:eastAsia="Arial" w:hAnsi="Cambria Math" w:cs="Arial"/>
                        <w:color w:val="000000" w:themeColor="text1"/>
                      </w:rPr>
                    </w:rPrChange>
                  </w:rPr>
                  <m:t>cfDNA, p</m:t>
                </w:ins>
              </m:r>
            </m:sub>
          </m:sSub>
          <m:r>
            <w:ins w:id="401" w:author="Reis-Filho, Jorge S./Pathology" w:date="2019-07-13T12:36:00Z">
              <w:rPr>
                <w:rFonts w:ascii="Cambria Math" w:eastAsia="Arial" w:hAnsi="Cambria Math" w:cs="Arial"/>
                <w:color w:val="000000" w:themeColor="text1"/>
                <w:sz w:val="22"/>
                <w:szCs w:val="22"/>
                <w:rPrChange w:id="402" w:author="Reis-Filho, Jorge S./Pathology" w:date="2019-07-13T14:15:00Z">
                  <w:rPr>
                    <w:rFonts w:ascii="Cambria Math" w:eastAsia="Arial" w:hAnsi="Cambria Math" w:cs="Arial"/>
                    <w:color w:val="000000" w:themeColor="text1"/>
                  </w:rPr>
                </w:rPrChange>
              </w:rPr>
              <m:t xml:space="preserve"> ∼ Poisson (</m:t>
            </w:ins>
          </m:r>
          <m:sSub>
            <m:sSubPr>
              <m:ctrlPr>
                <w:ins w:id="403" w:author="Reis-Filho, Jorge S./Pathology" w:date="2019-07-13T12:36:00Z">
                  <w:rPr>
                    <w:rFonts w:ascii="Cambria Math" w:eastAsia="Arial" w:hAnsi="Cambria Math" w:cs="Arial"/>
                    <w:color w:val="000000" w:themeColor="text1"/>
                    <w:sz w:val="22"/>
                    <w:szCs w:val="22"/>
                  </w:rPr>
                </w:ins>
              </m:ctrlPr>
            </m:sSubPr>
            <m:e>
              <m:r>
                <w:ins w:id="404" w:author="Reis-Filho, Jorge S./Pathology" w:date="2019-07-13T12:36:00Z">
                  <w:rPr>
                    <w:rFonts w:ascii="Cambria Math" w:eastAsia="Arial" w:hAnsi="Cambria Math" w:cs="Arial"/>
                    <w:color w:val="000000" w:themeColor="text1"/>
                    <w:sz w:val="22"/>
                    <w:szCs w:val="22"/>
                    <w:rPrChange w:id="405" w:author="Reis-Filho, Jorge S./Pathology" w:date="2019-07-13T14:15:00Z">
                      <w:rPr>
                        <w:rFonts w:ascii="Cambria Math" w:eastAsia="Arial" w:hAnsi="Cambria Math" w:cs="Arial"/>
                        <w:color w:val="000000" w:themeColor="text1"/>
                      </w:rPr>
                    </w:rPrChange>
                  </w:rPr>
                  <m:t>AF</m:t>
                </w:ins>
              </m:r>
            </m:e>
            <m:sub>
              <m:r>
                <w:ins w:id="406" w:author="Reis-Filho, Jorge S./Pathology" w:date="2019-07-13T12:36:00Z">
                  <w:rPr>
                    <w:rFonts w:ascii="Cambria Math" w:eastAsia="Arial" w:hAnsi="Cambria Math" w:cs="Arial"/>
                    <w:color w:val="000000" w:themeColor="text1"/>
                    <w:sz w:val="22"/>
                    <w:szCs w:val="22"/>
                    <w:rPrChange w:id="407" w:author="Reis-Filho, Jorge S./Pathology" w:date="2019-07-13T14:15:00Z">
                      <w:rPr>
                        <w:rFonts w:ascii="Cambria Math" w:eastAsia="Arial" w:hAnsi="Cambria Math" w:cs="Arial"/>
                        <w:color w:val="000000" w:themeColor="text1"/>
                      </w:rPr>
                    </w:rPrChange>
                  </w:rPr>
                  <m:t>cfDNA, p</m:t>
                </w:ins>
              </m:r>
            </m:sub>
          </m:sSub>
          <m:sSub>
            <m:sSubPr>
              <m:ctrlPr>
                <w:ins w:id="408" w:author="Reis-Filho, Jorge S./Pathology" w:date="2019-07-13T12:36:00Z">
                  <w:rPr>
                    <w:rFonts w:ascii="Cambria Math" w:eastAsia="Arial" w:hAnsi="Cambria Math" w:cs="Arial"/>
                    <w:color w:val="000000" w:themeColor="text1"/>
                    <w:sz w:val="22"/>
                    <w:szCs w:val="22"/>
                  </w:rPr>
                </w:ins>
              </m:ctrlPr>
            </m:sSubPr>
            <m:e>
              <m:r>
                <w:ins w:id="409" w:author="Reis-Filho, Jorge S./Pathology" w:date="2019-07-13T12:36:00Z">
                  <w:rPr>
                    <w:rFonts w:ascii="Cambria Math" w:eastAsia="Arial" w:hAnsi="Cambria Math" w:cs="Arial"/>
                    <w:color w:val="000000" w:themeColor="text1"/>
                    <w:sz w:val="22"/>
                    <w:szCs w:val="22"/>
                    <w:rPrChange w:id="410" w:author="Reis-Filho, Jorge S./Pathology" w:date="2019-07-13T14:15:00Z">
                      <w:rPr>
                        <w:rFonts w:ascii="Cambria Math" w:eastAsia="Arial" w:hAnsi="Cambria Math" w:cs="Arial"/>
                        <w:color w:val="000000" w:themeColor="text1"/>
                      </w:rPr>
                    </w:rPrChange>
                  </w:rPr>
                  <m:t>⋅d</m:t>
                </w:ins>
              </m:r>
            </m:e>
            <m:sub>
              <m:r>
                <w:ins w:id="411" w:author="Reis-Filho, Jorge S./Pathology" w:date="2019-07-13T12:36:00Z">
                  <w:rPr>
                    <w:rFonts w:ascii="Cambria Math" w:eastAsia="Arial" w:hAnsi="Cambria Math" w:cs="Arial"/>
                    <w:color w:val="000000" w:themeColor="text1"/>
                    <w:sz w:val="22"/>
                    <w:szCs w:val="22"/>
                    <w:rPrChange w:id="412" w:author="Reis-Filho, Jorge S./Pathology" w:date="2019-07-13T14:15:00Z">
                      <w:rPr>
                        <w:rFonts w:ascii="Cambria Math" w:eastAsia="Arial" w:hAnsi="Cambria Math" w:cs="Arial"/>
                        <w:color w:val="000000" w:themeColor="text1"/>
                      </w:rPr>
                    </w:rPrChange>
                  </w:rPr>
                  <m:t>p</m:t>
                </w:ins>
              </m:r>
            </m:sub>
          </m:sSub>
          <m:r>
            <w:ins w:id="413" w:author="Reis-Filho, Jorge S./Pathology" w:date="2019-07-13T12:36:00Z">
              <w:rPr>
                <w:rFonts w:ascii="Cambria Math" w:eastAsia="Arial" w:hAnsi="Cambria Math" w:cs="Arial"/>
                <w:color w:val="000000" w:themeColor="text1"/>
                <w:sz w:val="22"/>
                <w:szCs w:val="22"/>
                <w:rPrChange w:id="414" w:author="Reis-Filho, Jorge S./Pathology" w:date="2019-07-13T14:15:00Z">
                  <w:rPr>
                    <w:rFonts w:ascii="Cambria Math" w:eastAsia="Arial" w:hAnsi="Cambria Math" w:cs="Arial"/>
                    <w:color w:val="000000" w:themeColor="text1"/>
                  </w:rPr>
                </w:rPrChange>
              </w:rPr>
              <m:t>) + NB (</m:t>
            </w:ins>
          </m:r>
          <m:sSub>
            <m:sSubPr>
              <m:ctrlPr>
                <w:ins w:id="415" w:author="Reis-Filho, Jorge S./Pathology" w:date="2019-07-13T12:36:00Z">
                  <w:rPr>
                    <w:rFonts w:ascii="Cambria Math" w:eastAsia="Arial" w:hAnsi="Cambria Math" w:cs="Arial"/>
                    <w:color w:val="000000" w:themeColor="text1"/>
                    <w:sz w:val="22"/>
                    <w:szCs w:val="22"/>
                  </w:rPr>
                </w:ins>
              </m:ctrlPr>
            </m:sSubPr>
            <m:e>
              <m:r>
                <w:ins w:id="416" w:author="Reis-Filho, Jorge S./Pathology" w:date="2019-07-13T12:36:00Z">
                  <w:rPr>
                    <w:rFonts w:ascii="Cambria Math" w:eastAsia="Arial" w:hAnsi="Cambria Math" w:cs="Arial"/>
                    <w:color w:val="000000" w:themeColor="text1"/>
                    <w:sz w:val="22"/>
                    <w:szCs w:val="22"/>
                    <w:rPrChange w:id="417" w:author="Reis-Filho, Jorge S./Pathology" w:date="2019-07-13T14:15:00Z">
                      <w:rPr>
                        <w:rFonts w:ascii="Cambria Math" w:eastAsia="Arial" w:hAnsi="Cambria Math" w:cs="Arial"/>
                        <w:color w:val="000000" w:themeColor="text1"/>
                      </w:rPr>
                    </w:rPrChange>
                  </w:rPr>
                  <m:t>m</m:t>
                </w:ins>
              </m:r>
            </m:e>
            <m:sub>
              <m:r>
                <w:ins w:id="418" w:author="Reis-Filho, Jorge S./Pathology" w:date="2019-07-13T12:36:00Z">
                  <w:rPr>
                    <w:rFonts w:ascii="Cambria Math" w:eastAsia="Arial" w:hAnsi="Cambria Math" w:cs="Arial"/>
                    <w:color w:val="000000" w:themeColor="text1"/>
                    <w:sz w:val="22"/>
                    <w:szCs w:val="22"/>
                    <w:rPrChange w:id="419" w:author="Reis-Filho, Jorge S./Pathology" w:date="2019-07-13T14:15:00Z">
                      <w:rPr>
                        <w:rFonts w:ascii="Cambria Math" w:eastAsia="Arial" w:hAnsi="Cambria Math" w:cs="Arial"/>
                        <w:color w:val="000000" w:themeColor="text1"/>
                      </w:rPr>
                    </w:rPrChange>
                  </w:rPr>
                  <m:t>p</m:t>
                </w:ins>
              </m:r>
            </m:sub>
          </m:sSub>
          <m:r>
            <w:ins w:id="420" w:author="Reis-Filho, Jorge S./Pathology" w:date="2019-07-13T12:36:00Z">
              <w:rPr>
                <w:rFonts w:ascii="Cambria Math" w:eastAsia="Arial" w:hAnsi="Cambria Math" w:cs="Arial"/>
                <w:color w:val="000000" w:themeColor="text1"/>
                <w:sz w:val="22"/>
                <w:szCs w:val="22"/>
                <w:rPrChange w:id="421" w:author="Reis-Filho, Jorge S./Pathology" w:date="2019-07-13T14:15:00Z">
                  <w:rPr>
                    <w:rFonts w:ascii="Cambria Math" w:eastAsia="Arial" w:hAnsi="Cambria Math" w:cs="Arial"/>
                    <w:color w:val="000000" w:themeColor="text1"/>
                  </w:rPr>
                </w:rPrChange>
              </w:rPr>
              <m:t>⋅</m:t>
            </w:ins>
          </m:r>
          <m:sSub>
            <m:sSubPr>
              <m:ctrlPr>
                <w:ins w:id="422" w:author="Reis-Filho, Jorge S./Pathology" w:date="2019-07-13T12:36:00Z">
                  <w:rPr>
                    <w:rFonts w:ascii="Cambria Math" w:eastAsia="Arial" w:hAnsi="Cambria Math" w:cs="Arial"/>
                    <w:color w:val="000000" w:themeColor="text1"/>
                    <w:sz w:val="22"/>
                    <w:szCs w:val="22"/>
                  </w:rPr>
                </w:ins>
              </m:ctrlPr>
            </m:sSubPr>
            <m:e>
              <m:r>
                <w:ins w:id="423" w:author="Reis-Filho, Jorge S./Pathology" w:date="2019-07-13T12:36:00Z">
                  <w:rPr>
                    <w:rFonts w:ascii="Cambria Math" w:eastAsia="Arial" w:hAnsi="Cambria Math" w:cs="Arial"/>
                    <w:color w:val="000000" w:themeColor="text1"/>
                    <w:sz w:val="22"/>
                    <w:szCs w:val="22"/>
                    <w:rPrChange w:id="424" w:author="Reis-Filho, Jorge S./Pathology" w:date="2019-07-13T14:15:00Z">
                      <w:rPr>
                        <w:rFonts w:ascii="Cambria Math" w:eastAsia="Arial" w:hAnsi="Cambria Math" w:cs="Arial"/>
                        <w:color w:val="000000" w:themeColor="text1"/>
                      </w:rPr>
                    </w:rPrChange>
                  </w:rPr>
                  <m:t>d</m:t>
                </w:ins>
              </m:r>
            </m:e>
            <m:sub>
              <m:r>
                <w:ins w:id="425" w:author="Reis-Filho, Jorge S./Pathology" w:date="2019-07-13T12:36:00Z">
                  <w:rPr>
                    <w:rFonts w:ascii="Cambria Math" w:eastAsia="Arial" w:hAnsi="Cambria Math" w:cs="Arial"/>
                    <w:color w:val="000000" w:themeColor="text1"/>
                    <w:sz w:val="22"/>
                    <w:szCs w:val="22"/>
                    <w:rPrChange w:id="426" w:author="Reis-Filho, Jorge S./Pathology" w:date="2019-07-13T14:15:00Z">
                      <w:rPr>
                        <w:rFonts w:ascii="Cambria Math" w:eastAsia="Arial" w:hAnsi="Cambria Math" w:cs="Arial"/>
                        <w:color w:val="000000" w:themeColor="text1"/>
                      </w:rPr>
                    </w:rPrChange>
                  </w:rPr>
                  <m:t>p</m:t>
                </w:ins>
              </m:r>
            </m:sub>
          </m:sSub>
          <m:r>
            <w:ins w:id="427" w:author="Reis-Filho, Jorge S./Pathology" w:date="2019-07-13T12:36:00Z">
              <w:rPr>
                <w:rFonts w:ascii="Cambria Math" w:eastAsia="Arial" w:hAnsi="Cambria Math" w:cs="Arial"/>
                <w:color w:val="000000" w:themeColor="text1"/>
                <w:sz w:val="22"/>
                <w:szCs w:val="22"/>
                <w:rPrChange w:id="428" w:author="Reis-Filho, Jorge S./Pathology" w:date="2019-07-13T14:15:00Z">
                  <w:rPr>
                    <w:rFonts w:ascii="Cambria Math" w:eastAsia="Arial" w:hAnsi="Cambria Math" w:cs="Arial"/>
                    <w:color w:val="000000" w:themeColor="text1"/>
                  </w:rPr>
                </w:rPrChange>
              </w:rPr>
              <m:t xml:space="preserve">, </m:t>
            </w:ins>
          </m:r>
          <m:sSub>
            <m:sSubPr>
              <m:ctrlPr>
                <w:ins w:id="429" w:author="Reis-Filho, Jorge S./Pathology" w:date="2019-07-13T12:36:00Z">
                  <w:rPr>
                    <w:rFonts w:ascii="Cambria Math" w:eastAsia="Arial" w:hAnsi="Cambria Math" w:cs="Arial"/>
                    <w:color w:val="000000" w:themeColor="text1"/>
                    <w:sz w:val="22"/>
                    <w:szCs w:val="22"/>
                  </w:rPr>
                </w:ins>
              </m:ctrlPr>
            </m:sSubPr>
            <m:e>
              <m:r>
                <w:ins w:id="430" w:author="Reis-Filho, Jorge S./Pathology" w:date="2019-07-13T12:36:00Z">
                  <w:rPr>
                    <w:rFonts w:ascii="Cambria Math" w:eastAsia="Arial" w:hAnsi="Cambria Math" w:cs="Arial"/>
                    <w:color w:val="000000" w:themeColor="text1"/>
                    <w:sz w:val="22"/>
                    <w:szCs w:val="22"/>
                    <w:rPrChange w:id="431" w:author="Reis-Filho, Jorge S./Pathology" w:date="2019-07-13T14:15:00Z">
                      <w:rPr>
                        <w:rFonts w:ascii="Cambria Math" w:eastAsia="Arial" w:hAnsi="Cambria Math" w:cs="Arial"/>
                        <w:color w:val="000000" w:themeColor="text1"/>
                      </w:rPr>
                    </w:rPrChange>
                  </w:rPr>
                  <m:t>r</m:t>
                </w:ins>
              </m:r>
            </m:e>
            <m:sub>
              <m:r>
                <w:ins w:id="432" w:author="Reis-Filho, Jorge S./Pathology" w:date="2019-07-13T12:36:00Z">
                  <w:rPr>
                    <w:rFonts w:ascii="Cambria Math" w:eastAsia="Arial" w:hAnsi="Cambria Math" w:cs="Arial"/>
                    <w:color w:val="000000" w:themeColor="text1"/>
                    <w:sz w:val="22"/>
                    <w:szCs w:val="22"/>
                    <w:rPrChange w:id="433" w:author="Reis-Filho, Jorge S./Pathology" w:date="2019-07-13T14:15:00Z">
                      <w:rPr>
                        <w:rFonts w:ascii="Cambria Math" w:eastAsia="Arial" w:hAnsi="Cambria Math" w:cs="Arial"/>
                        <w:color w:val="000000" w:themeColor="text1"/>
                      </w:rPr>
                    </w:rPrChange>
                  </w:rPr>
                  <m:t>p</m:t>
                </w:ins>
              </m:r>
            </m:sub>
          </m:sSub>
          <m:r>
            <w:ins w:id="434" w:author="Reis-Filho, Jorge S./Pathology" w:date="2019-07-13T12:36:00Z">
              <w:rPr>
                <w:rFonts w:ascii="Cambria Math" w:eastAsia="Arial" w:hAnsi="Cambria Math" w:cs="Arial"/>
                <w:color w:val="000000" w:themeColor="text1"/>
                <w:sz w:val="22"/>
                <w:szCs w:val="22"/>
                <w:rPrChange w:id="435" w:author="Reis-Filho, Jorge S./Pathology" w:date="2019-07-13T14:15:00Z">
                  <w:rPr>
                    <w:rFonts w:ascii="Cambria Math" w:eastAsia="Arial" w:hAnsi="Cambria Math" w:cs="Arial"/>
                    <w:color w:val="000000" w:themeColor="text1"/>
                  </w:rPr>
                </w:rPrChange>
              </w:rPr>
              <m:t>)</m:t>
            </w:ins>
          </m:r>
        </m:oMath>
      </m:oMathPara>
    </w:p>
    <w:p w14:paraId="1B8ED111" w14:textId="77777777" w:rsidR="002E1309" w:rsidRPr="003A1D1D" w:rsidRDefault="002E1309">
      <w:pPr>
        <w:spacing w:line="480" w:lineRule="auto"/>
        <w:jc w:val="both"/>
        <w:rPr>
          <w:ins w:id="436" w:author="Reis-Filho, Jorge S./Pathology" w:date="2019-07-13T12:36:00Z"/>
          <w:rFonts w:ascii="Arial" w:eastAsia="Arial" w:hAnsi="Arial" w:cs="Arial"/>
          <w:color w:val="000000" w:themeColor="text1"/>
          <w:sz w:val="22"/>
          <w:szCs w:val="22"/>
          <w:rPrChange w:id="437" w:author="Reis-Filho, Jorge S./Pathology" w:date="2019-07-13T14:15:00Z">
            <w:rPr>
              <w:ins w:id="438" w:author="Reis-Filho, Jorge S./Pathology" w:date="2019-07-13T12:36:00Z"/>
              <w:rFonts w:ascii="Arial" w:eastAsia="Arial" w:hAnsi="Arial" w:cs="Arial"/>
              <w:color w:val="000000" w:themeColor="text1"/>
            </w:rPr>
          </w:rPrChange>
        </w:rPr>
        <w:pPrChange w:id="439" w:author="Reis-Filho, Jorge S./Pathology" w:date="2019-07-13T12:37:00Z">
          <w:pPr>
            <w:jc w:val="both"/>
          </w:pPr>
        </w:pPrChange>
      </w:pPr>
    </w:p>
    <w:p w14:paraId="50F7363E" w14:textId="77777777" w:rsidR="002E1309" w:rsidRPr="003A1D1D" w:rsidRDefault="002E1309">
      <w:pPr>
        <w:spacing w:line="480" w:lineRule="auto"/>
        <w:jc w:val="both"/>
        <w:rPr>
          <w:ins w:id="440" w:author="Reis-Filho, Jorge S./Pathology" w:date="2019-07-13T12:36:00Z"/>
          <w:rFonts w:ascii="Arial" w:eastAsia="Arial" w:hAnsi="Arial" w:cs="Arial"/>
          <w:color w:val="000000" w:themeColor="text1"/>
          <w:sz w:val="22"/>
          <w:szCs w:val="22"/>
          <w:rPrChange w:id="441" w:author="Reis-Filho, Jorge S./Pathology" w:date="2019-07-13T14:15:00Z">
            <w:rPr>
              <w:ins w:id="442" w:author="Reis-Filho, Jorge S./Pathology" w:date="2019-07-13T12:36:00Z"/>
              <w:rFonts w:ascii="Arial" w:eastAsia="Arial" w:hAnsi="Arial" w:cs="Arial"/>
              <w:color w:val="000000" w:themeColor="text1"/>
            </w:rPr>
          </w:rPrChange>
        </w:rPr>
        <w:pPrChange w:id="443" w:author="Reis-Filho, Jorge S./Pathology" w:date="2019-07-13T12:37:00Z">
          <w:pPr>
            <w:jc w:val="both"/>
          </w:pPr>
        </w:pPrChange>
      </w:pPr>
      <w:ins w:id="444" w:author="Reis-Filho, Jorge S./Pathology" w:date="2019-07-13T12:36:00Z">
        <w:r w:rsidRPr="003A1D1D">
          <w:rPr>
            <w:rFonts w:ascii="Arial" w:eastAsia="Arial" w:hAnsi="Arial" w:cs="Arial"/>
            <w:color w:val="000000" w:themeColor="text1"/>
            <w:sz w:val="22"/>
            <w:szCs w:val="22"/>
            <w:rPrChange w:id="445" w:author="Reis-Filho, Jorge S./Pathology" w:date="2019-07-13T14:15:00Z">
              <w:rPr>
                <w:rFonts w:ascii="Arial" w:eastAsia="Arial" w:hAnsi="Arial" w:cs="Arial"/>
                <w:color w:val="000000" w:themeColor="text1"/>
              </w:rPr>
            </w:rPrChange>
          </w:rPr>
          <w:t xml:space="preserve">with an equivalent model for WBC. The likelihood of the observed pair of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Change w:id="446" w:author="Reis-Filho, Jorge S./Pathology" w:date="2019-07-13T14:15:00Z">
                    <w:rPr>
                      <w:rFonts w:ascii="Cambria Math" w:eastAsia="Arial" w:hAnsi="Cambria Math" w:cs="Arial"/>
                      <w:color w:val="000000" w:themeColor="text1"/>
                    </w:rPr>
                  </w:rPrChange>
                </w:rPr>
                <m:t>AD</m:t>
              </m:r>
            </m:e>
            <m:sub>
              <m:r>
                <w:rPr>
                  <w:rFonts w:ascii="Cambria Math" w:eastAsia="Arial" w:hAnsi="Cambria Math" w:cs="Arial"/>
                  <w:color w:val="000000" w:themeColor="text1"/>
                  <w:sz w:val="22"/>
                  <w:szCs w:val="22"/>
                  <w:rPrChange w:id="447" w:author="Reis-Filho, Jorge S./Pathology" w:date="2019-07-13T14:15:00Z">
                    <w:rPr>
                      <w:rFonts w:ascii="Cambria Math" w:eastAsia="Arial" w:hAnsi="Cambria Math" w:cs="Arial"/>
                      <w:color w:val="000000" w:themeColor="text1"/>
                    </w:rPr>
                  </w:rPrChange>
                </w:rPr>
                <m:t>cfDNA, p</m:t>
              </m:r>
            </m:sub>
          </m:sSub>
        </m:oMath>
        <w:r w:rsidRPr="003A1D1D">
          <w:rPr>
            <w:rFonts w:ascii="Arial" w:eastAsia="Arial" w:hAnsi="Arial" w:cs="Arial"/>
            <w:color w:val="000000" w:themeColor="text1"/>
            <w:sz w:val="22"/>
            <w:szCs w:val="22"/>
            <w:rPrChange w:id="448" w:author="Reis-Filho, Jorge S./Pathology" w:date="2019-07-13T14:15:00Z">
              <w:rPr>
                <w:rFonts w:ascii="Arial" w:eastAsia="Arial" w:hAnsi="Arial" w:cs="Arial"/>
                <w:color w:val="000000" w:themeColor="text1"/>
              </w:rPr>
            </w:rPrChange>
          </w:rPr>
          <w:t xml:space="preserve"> and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Change w:id="449" w:author="Reis-Filho, Jorge S./Pathology" w:date="2019-07-13T14:15:00Z">
                    <w:rPr>
                      <w:rFonts w:ascii="Cambria Math" w:eastAsia="Arial" w:hAnsi="Cambria Math" w:cs="Arial"/>
                      <w:color w:val="000000" w:themeColor="text1"/>
                    </w:rPr>
                  </w:rPrChange>
                </w:rPr>
                <m:t>AD</m:t>
              </m:r>
            </m:e>
            <m:sub>
              <m:r>
                <w:rPr>
                  <w:rFonts w:ascii="Cambria Math" w:eastAsia="Arial" w:hAnsi="Cambria Math" w:cs="Arial"/>
                  <w:color w:val="000000" w:themeColor="text1"/>
                  <w:sz w:val="22"/>
                  <w:szCs w:val="22"/>
                  <w:rPrChange w:id="450" w:author="Reis-Filho, Jorge S./Pathology" w:date="2019-07-13T14:15:00Z">
                    <w:rPr>
                      <w:rFonts w:ascii="Cambria Math" w:eastAsia="Arial" w:hAnsi="Cambria Math" w:cs="Arial"/>
                      <w:color w:val="000000" w:themeColor="text1"/>
                    </w:rPr>
                  </w:rPrChange>
                </w:rPr>
                <m:t>WBC, p</m:t>
              </m:r>
            </m:sub>
          </m:sSub>
        </m:oMath>
        <w:r w:rsidRPr="003A1D1D">
          <w:rPr>
            <w:rFonts w:ascii="Arial" w:eastAsia="Arial" w:hAnsi="Arial" w:cs="Arial"/>
            <w:color w:val="000000" w:themeColor="text1"/>
            <w:sz w:val="22"/>
            <w:szCs w:val="22"/>
            <w:rPrChange w:id="451" w:author="Reis-Filho, Jorge S./Pathology" w:date="2019-07-13T14:15:00Z">
              <w:rPr>
                <w:rFonts w:ascii="Arial" w:eastAsia="Arial" w:hAnsi="Arial" w:cs="Arial"/>
                <w:color w:val="000000" w:themeColor="text1"/>
              </w:rPr>
            </w:rPrChange>
          </w:rPr>
          <w:t xml:space="preserve"> was computed conditional on the cfDNA and WBC total depths, noise parameters and alternate allele fractions. Combining the joint likelihood with a uniform prior on the alternate allele fractions allows one to assign the source of origin of the variant such that:</w:t>
        </w:r>
      </w:ins>
    </w:p>
    <w:p w14:paraId="36E8CF4A" w14:textId="77777777" w:rsidR="002E1309" w:rsidRPr="003A1D1D" w:rsidRDefault="002E1309">
      <w:pPr>
        <w:spacing w:line="480" w:lineRule="auto"/>
        <w:jc w:val="both"/>
        <w:rPr>
          <w:ins w:id="452" w:author="Reis-Filho, Jorge S./Pathology" w:date="2019-07-13T12:36:00Z"/>
          <w:rFonts w:ascii="Arial" w:eastAsia="Arial" w:hAnsi="Arial" w:cs="Arial"/>
          <w:color w:val="000000" w:themeColor="text1"/>
          <w:sz w:val="22"/>
          <w:szCs w:val="22"/>
          <w:rPrChange w:id="453" w:author="Reis-Filho, Jorge S./Pathology" w:date="2019-07-13T14:15:00Z">
            <w:rPr>
              <w:ins w:id="454" w:author="Reis-Filho, Jorge S./Pathology" w:date="2019-07-13T12:36:00Z"/>
              <w:rFonts w:ascii="Arial" w:eastAsia="Arial" w:hAnsi="Arial" w:cs="Arial"/>
              <w:color w:val="000000" w:themeColor="text1"/>
            </w:rPr>
          </w:rPrChange>
        </w:rPr>
        <w:pPrChange w:id="455" w:author="Reis-Filho, Jorge S./Pathology" w:date="2019-07-13T12:37:00Z">
          <w:pPr>
            <w:jc w:val="both"/>
          </w:pPr>
        </w:pPrChange>
      </w:pPr>
    </w:p>
    <w:p w14:paraId="1C65151D" w14:textId="77777777" w:rsidR="002E1309" w:rsidRPr="003A1D1D" w:rsidRDefault="002E1309">
      <w:pPr>
        <w:spacing w:line="480" w:lineRule="auto"/>
        <w:jc w:val="both"/>
        <w:rPr>
          <w:ins w:id="456" w:author="Reis-Filho, Jorge S./Pathology" w:date="2019-07-13T12:36:00Z"/>
          <w:rFonts w:ascii="Arial" w:eastAsia="Arial" w:hAnsi="Arial" w:cs="Arial"/>
          <w:color w:val="000000" w:themeColor="text1"/>
          <w:sz w:val="22"/>
          <w:szCs w:val="22"/>
          <w:rPrChange w:id="457" w:author="Reis-Filho, Jorge S./Pathology" w:date="2019-07-13T14:15:00Z">
            <w:rPr>
              <w:ins w:id="458" w:author="Reis-Filho, Jorge S./Pathology" w:date="2019-07-13T12:36:00Z"/>
              <w:rFonts w:ascii="Arial" w:eastAsia="Arial" w:hAnsi="Arial" w:cs="Arial"/>
              <w:color w:val="000000" w:themeColor="text1"/>
            </w:rPr>
          </w:rPrChange>
        </w:rPr>
        <w:pPrChange w:id="459" w:author="Reis-Filho, Jorge S./Pathology" w:date="2019-07-13T12:37:00Z">
          <w:pPr>
            <w:jc w:val="both"/>
          </w:pPr>
        </w:pPrChange>
      </w:pPr>
      <m:oMathPara>
        <m:oMath>
          <m:r>
            <w:ins w:id="460" w:author="Reis-Filho, Jorge S./Pathology" w:date="2019-07-13T12:36:00Z">
              <w:rPr>
                <w:rFonts w:ascii="Cambria Math" w:eastAsia="Arial" w:hAnsi="Cambria Math" w:cs="Arial"/>
                <w:color w:val="000000" w:themeColor="text1"/>
                <w:sz w:val="22"/>
                <w:szCs w:val="22"/>
                <w:rPrChange w:id="461" w:author="Reis-Filho, Jorge S./Pathology" w:date="2019-07-13T14:15:00Z">
                  <w:rPr>
                    <w:rFonts w:ascii="Cambria Math" w:eastAsia="Arial" w:hAnsi="Cambria Math" w:cs="Arial"/>
                    <w:color w:val="000000" w:themeColor="text1"/>
                  </w:rPr>
                </w:rPrChange>
              </w:rPr>
              <m:t>PGTKXGDNA = Pr (</m:t>
            </w:ins>
          </m:r>
          <m:sSub>
            <m:sSubPr>
              <m:ctrlPr>
                <w:ins w:id="462" w:author="Reis-Filho, Jorge S./Pathology" w:date="2019-07-13T12:36:00Z">
                  <w:rPr>
                    <w:rFonts w:ascii="Cambria Math" w:eastAsia="Arial" w:hAnsi="Cambria Math" w:cs="Arial"/>
                    <w:color w:val="000000" w:themeColor="text1"/>
                    <w:sz w:val="22"/>
                    <w:szCs w:val="22"/>
                  </w:rPr>
                </w:ins>
              </m:ctrlPr>
            </m:sSubPr>
            <m:e>
              <m:r>
                <w:ins w:id="463" w:author="Reis-Filho, Jorge S./Pathology" w:date="2019-07-13T12:36:00Z">
                  <w:rPr>
                    <w:rFonts w:ascii="Cambria Math" w:eastAsia="Arial" w:hAnsi="Cambria Math" w:cs="Arial"/>
                    <w:color w:val="000000" w:themeColor="text1"/>
                    <w:sz w:val="22"/>
                    <w:szCs w:val="22"/>
                    <w:rPrChange w:id="464" w:author="Reis-Filho, Jorge S./Pathology" w:date="2019-07-13T14:15:00Z">
                      <w:rPr>
                        <w:rFonts w:ascii="Cambria Math" w:eastAsia="Arial" w:hAnsi="Cambria Math" w:cs="Arial"/>
                        <w:color w:val="000000" w:themeColor="text1"/>
                      </w:rPr>
                    </w:rPrChange>
                  </w:rPr>
                  <m:t>AF</m:t>
                </w:ins>
              </m:r>
            </m:e>
            <m:sub>
              <m:r>
                <w:ins w:id="465" w:author="Reis-Filho, Jorge S./Pathology" w:date="2019-07-13T12:36:00Z">
                  <w:rPr>
                    <w:rFonts w:ascii="Cambria Math" w:eastAsia="Arial" w:hAnsi="Cambria Math" w:cs="Arial"/>
                    <w:color w:val="000000" w:themeColor="text1"/>
                    <w:sz w:val="22"/>
                    <w:szCs w:val="22"/>
                    <w:rPrChange w:id="466" w:author="Reis-Filho, Jorge S./Pathology" w:date="2019-07-13T14:15:00Z">
                      <w:rPr>
                        <w:rFonts w:ascii="Cambria Math" w:eastAsia="Arial" w:hAnsi="Cambria Math" w:cs="Arial"/>
                        <w:color w:val="000000" w:themeColor="text1"/>
                      </w:rPr>
                    </w:rPrChange>
                  </w:rPr>
                  <m:t>cfDNA, p</m:t>
                </w:ins>
              </m:r>
            </m:sub>
          </m:sSub>
          <m:r>
            <w:ins w:id="467" w:author="Reis-Filho, Jorge S./Pathology" w:date="2019-07-13T12:36:00Z">
              <w:rPr>
                <w:rFonts w:ascii="Cambria Math" w:eastAsia="Arial" w:hAnsi="Cambria Math" w:cs="Arial"/>
                <w:color w:val="000000" w:themeColor="text1"/>
                <w:sz w:val="22"/>
                <w:szCs w:val="22"/>
                <w:rPrChange w:id="468" w:author="Reis-Filho, Jorge S./Pathology" w:date="2019-07-13T14:15:00Z">
                  <w:rPr>
                    <w:rFonts w:ascii="Cambria Math" w:eastAsia="Arial" w:hAnsi="Cambria Math" w:cs="Arial"/>
                    <w:color w:val="000000" w:themeColor="text1"/>
                  </w:rPr>
                </w:rPrChange>
              </w:rPr>
              <m:t xml:space="preserve"> ≥ k⋅</m:t>
            </w:ins>
          </m:r>
          <m:sSub>
            <m:sSubPr>
              <m:ctrlPr>
                <w:ins w:id="469" w:author="Reis-Filho, Jorge S./Pathology" w:date="2019-07-13T12:36:00Z">
                  <w:rPr>
                    <w:rFonts w:ascii="Cambria Math" w:eastAsia="Arial" w:hAnsi="Cambria Math" w:cs="Arial"/>
                    <w:color w:val="000000" w:themeColor="text1"/>
                    <w:sz w:val="22"/>
                    <w:szCs w:val="22"/>
                  </w:rPr>
                </w:ins>
              </m:ctrlPr>
            </m:sSubPr>
            <m:e>
              <m:r>
                <w:ins w:id="470" w:author="Reis-Filho, Jorge S./Pathology" w:date="2019-07-13T12:36:00Z">
                  <w:rPr>
                    <w:rFonts w:ascii="Cambria Math" w:eastAsia="Arial" w:hAnsi="Cambria Math" w:cs="Arial"/>
                    <w:color w:val="000000" w:themeColor="text1"/>
                    <w:sz w:val="22"/>
                    <w:szCs w:val="22"/>
                    <w:rPrChange w:id="471" w:author="Reis-Filho, Jorge S./Pathology" w:date="2019-07-13T14:15:00Z">
                      <w:rPr>
                        <w:rFonts w:ascii="Cambria Math" w:eastAsia="Arial" w:hAnsi="Cambria Math" w:cs="Arial"/>
                        <w:color w:val="000000" w:themeColor="text1"/>
                      </w:rPr>
                    </w:rPrChange>
                  </w:rPr>
                  <m:t>AF</m:t>
                </w:ins>
              </m:r>
            </m:e>
            <m:sub>
              <m:r>
                <w:ins w:id="472" w:author="Reis-Filho, Jorge S./Pathology" w:date="2019-07-13T12:36:00Z">
                  <w:rPr>
                    <w:rFonts w:ascii="Cambria Math" w:eastAsia="Arial" w:hAnsi="Cambria Math" w:cs="Arial"/>
                    <w:color w:val="000000" w:themeColor="text1"/>
                    <w:sz w:val="22"/>
                    <w:szCs w:val="22"/>
                    <w:rPrChange w:id="473" w:author="Reis-Filho, Jorge S./Pathology" w:date="2019-07-13T14:15:00Z">
                      <w:rPr>
                        <w:rFonts w:ascii="Cambria Math" w:eastAsia="Arial" w:hAnsi="Cambria Math" w:cs="Arial"/>
                        <w:color w:val="000000" w:themeColor="text1"/>
                      </w:rPr>
                    </w:rPrChange>
                  </w:rPr>
                  <m:t>WBC, p</m:t>
                </w:ins>
              </m:r>
            </m:sub>
          </m:sSub>
          <m:r>
            <w:ins w:id="474" w:author="Reis-Filho, Jorge S./Pathology" w:date="2019-07-13T12:36:00Z">
              <w:rPr>
                <w:rFonts w:ascii="Cambria Math" w:eastAsia="Arial" w:hAnsi="Cambria Math" w:cs="Arial"/>
                <w:color w:val="000000" w:themeColor="text1"/>
                <w:sz w:val="22"/>
                <w:szCs w:val="22"/>
                <w:rPrChange w:id="475" w:author="Reis-Filho, Jorge S./Pathology" w:date="2019-07-13T14:15:00Z">
                  <w:rPr>
                    <w:rFonts w:ascii="Cambria Math" w:eastAsia="Arial" w:hAnsi="Cambria Math" w:cs="Arial"/>
                    <w:color w:val="000000" w:themeColor="text1"/>
                  </w:rPr>
                </w:rPrChange>
              </w:rPr>
              <m:t xml:space="preserve"> )</m:t>
            </w:ins>
          </m:r>
        </m:oMath>
      </m:oMathPara>
    </w:p>
    <w:p w14:paraId="6CE7BB18" w14:textId="77777777" w:rsidR="002E1309" w:rsidRPr="003A1D1D" w:rsidRDefault="002E1309">
      <w:pPr>
        <w:spacing w:line="480" w:lineRule="auto"/>
        <w:jc w:val="both"/>
        <w:rPr>
          <w:ins w:id="476" w:author="Reis-Filho, Jorge S./Pathology" w:date="2019-07-13T12:36:00Z"/>
          <w:rFonts w:ascii="Arial" w:eastAsia="Arial" w:hAnsi="Arial" w:cs="Arial"/>
          <w:color w:val="000000" w:themeColor="text1"/>
          <w:sz w:val="22"/>
          <w:szCs w:val="22"/>
          <w:rPrChange w:id="477" w:author="Reis-Filho, Jorge S./Pathology" w:date="2019-07-13T14:15:00Z">
            <w:rPr>
              <w:ins w:id="478" w:author="Reis-Filho, Jorge S./Pathology" w:date="2019-07-13T12:36:00Z"/>
              <w:rFonts w:ascii="Arial" w:eastAsia="Arial" w:hAnsi="Arial" w:cs="Arial"/>
              <w:color w:val="000000" w:themeColor="text1"/>
            </w:rPr>
          </w:rPrChange>
        </w:rPr>
        <w:pPrChange w:id="479" w:author="Reis-Filho, Jorge S./Pathology" w:date="2019-07-13T12:37:00Z">
          <w:pPr>
            <w:jc w:val="both"/>
          </w:pPr>
        </w:pPrChange>
      </w:pPr>
    </w:p>
    <w:p w14:paraId="11018574" w14:textId="755372A8" w:rsidR="002E1309" w:rsidRPr="003A1D1D" w:rsidRDefault="002E1309">
      <w:pPr>
        <w:spacing w:line="480" w:lineRule="auto"/>
        <w:jc w:val="both"/>
        <w:rPr>
          <w:ins w:id="480" w:author="Reis-Filho, Jorge S./Pathology" w:date="2019-07-13T12:36:00Z"/>
          <w:rFonts w:ascii="Arial" w:eastAsia="Arial" w:hAnsi="Arial" w:cs="Arial"/>
          <w:color w:val="000000" w:themeColor="text1"/>
          <w:sz w:val="22"/>
          <w:szCs w:val="22"/>
          <w:rPrChange w:id="481" w:author="Reis-Filho, Jorge S./Pathology" w:date="2019-07-13T14:15:00Z">
            <w:rPr>
              <w:ins w:id="482" w:author="Reis-Filho, Jorge S./Pathology" w:date="2019-07-13T12:36:00Z"/>
              <w:rFonts w:ascii="Arial" w:eastAsia="Arial" w:hAnsi="Arial" w:cs="Arial"/>
              <w:color w:val="000000" w:themeColor="text1"/>
            </w:rPr>
          </w:rPrChange>
        </w:rPr>
        <w:pPrChange w:id="483" w:author="Reis-Filho, Jorge S./Pathology" w:date="2019-07-13T12:37:00Z">
          <w:pPr>
            <w:jc w:val="both"/>
          </w:pPr>
        </w:pPrChange>
      </w:pPr>
      <w:ins w:id="484" w:author="Reis-Filho, Jorge S./Pathology" w:date="2019-07-13T12:36:00Z">
        <w:r w:rsidRPr="003A1D1D">
          <w:rPr>
            <w:rFonts w:ascii="Arial" w:eastAsia="Arial" w:hAnsi="Arial" w:cs="Arial"/>
            <w:color w:val="000000" w:themeColor="text1"/>
            <w:sz w:val="22"/>
            <w:szCs w:val="22"/>
            <w:rPrChange w:id="485" w:author="Reis-Filho, Jorge S./Pathology" w:date="2019-07-13T14:15:00Z">
              <w:rPr>
                <w:rFonts w:ascii="Arial" w:eastAsia="Arial" w:hAnsi="Arial" w:cs="Arial"/>
                <w:color w:val="000000" w:themeColor="text1"/>
              </w:rPr>
            </w:rPrChange>
          </w:rPr>
          <w:t xml:space="preserve">where </w:t>
        </w:r>
        <m:oMath>
          <m:r>
            <w:rPr>
              <w:rFonts w:ascii="Cambria Math" w:eastAsia="Arial" w:hAnsi="Cambria Math" w:cs="Arial"/>
              <w:color w:val="000000" w:themeColor="text1"/>
              <w:sz w:val="22"/>
              <w:szCs w:val="22"/>
              <w:rPrChange w:id="486" w:author="Reis-Filho, Jorge S./Pathology" w:date="2019-07-13T14:15:00Z">
                <w:rPr>
                  <w:rFonts w:ascii="Cambria Math" w:eastAsia="Arial" w:hAnsi="Cambria Math" w:cs="Arial"/>
                  <w:color w:val="000000" w:themeColor="text1"/>
                </w:rPr>
              </w:rPrChange>
            </w:rPr>
            <m:t>PGTKXGDNA</m:t>
          </m:r>
        </m:oMath>
        <w:r w:rsidRPr="003A1D1D">
          <w:rPr>
            <w:rFonts w:ascii="Arial" w:eastAsia="Arial" w:hAnsi="Arial" w:cs="Arial"/>
            <w:color w:val="000000" w:themeColor="text1"/>
            <w:sz w:val="22"/>
            <w:szCs w:val="22"/>
            <w:rPrChange w:id="487" w:author="Reis-Filho, Jorge S./Pathology" w:date="2019-07-13T14:15:00Z">
              <w:rPr>
                <w:rFonts w:ascii="Arial" w:eastAsia="Arial" w:hAnsi="Arial" w:cs="Arial"/>
                <w:color w:val="000000" w:themeColor="text1"/>
              </w:rPr>
            </w:rPrChange>
          </w:rPr>
          <w:t xml:space="preserve"> describes the posterior probability of assigning a detected variant to cfDNA. The procedure used for choosing </w:t>
        </w:r>
        <m:oMath>
          <m:r>
            <w:rPr>
              <w:rFonts w:ascii="Cambria Math" w:eastAsia="Arial" w:hAnsi="Cambria Math" w:cs="Arial"/>
              <w:color w:val="000000" w:themeColor="text1"/>
              <w:sz w:val="22"/>
              <w:szCs w:val="22"/>
              <w:rPrChange w:id="488" w:author="Reis-Filho, Jorge S./Pathology" w:date="2019-07-13T14:15:00Z">
                <w:rPr>
                  <w:rFonts w:ascii="Cambria Math" w:eastAsia="Arial" w:hAnsi="Cambria Math" w:cs="Arial"/>
                  <w:color w:val="000000" w:themeColor="text1"/>
                </w:rPr>
              </w:rPrChange>
            </w:rPr>
            <m:t>k</m:t>
          </m:r>
        </m:oMath>
        <w:r w:rsidRPr="003A1D1D">
          <w:rPr>
            <w:rFonts w:ascii="Arial" w:eastAsia="Arial" w:hAnsi="Arial" w:cs="Arial"/>
            <w:color w:val="000000" w:themeColor="text1"/>
            <w:sz w:val="22"/>
            <w:szCs w:val="22"/>
            <w:rPrChange w:id="489" w:author="Reis-Filho, Jorge S./Pathology" w:date="2019-07-13T14:15:00Z">
              <w:rPr>
                <w:rFonts w:ascii="Arial" w:eastAsia="Arial" w:hAnsi="Arial" w:cs="Arial"/>
                <w:color w:val="000000" w:themeColor="text1"/>
              </w:rPr>
            </w:rPrChange>
          </w:rPr>
          <w:t xml:space="preserve"> is provided in the supplementary methods under section “Joint variant analysis using the machine learning error model”. The posterior probability </w:t>
        </w:r>
        <m:oMath>
          <m:r>
            <w:rPr>
              <w:rFonts w:ascii="Cambria Math" w:eastAsia="Arial" w:hAnsi="Cambria Math" w:cs="Arial"/>
              <w:color w:val="000000" w:themeColor="text1"/>
              <w:sz w:val="22"/>
              <w:szCs w:val="22"/>
              <w:rPrChange w:id="490" w:author="Reis-Filho, Jorge S./Pathology" w:date="2019-07-13T14:15:00Z">
                <w:rPr>
                  <w:rFonts w:ascii="Cambria Math" w:eastAsia="Arial" w:hAnsi="Cambria Math" w:cs="Arial"/>
                  <w:color w:val="000000" w:themeColor="text1"/>
                </w:rPr>
              </w:rPrChange>
            </w:rPr>
            <m:t>PGTKXGDNA</m:t>
          </m:r>
        </m:oMath>
        <w:r w:rsidRPr="003A1D1D">
          <w:rPr>
            <w:rFonts w:ascii="Arial" w:eastAsia="Arial" w:hAnsi="Arial" w:cs="Arial"/>
            <w:color w:val="000000" w:themeColor="text1"/>
            <w:sz w:val="22"/>
            <w:szCs w:val="22"/>
            <w:rPrChange w:id="491" w:author="Reis-Filho, Jorge S./Pathology" w:date="2019-07-13T14:15:00Z">
              <w:rPr>
                <w:rFonts w:ascii="Arial" w:eastAsia="Arial" w:hAnsi="Arial" w:cs="Arial"/>
                <w:color w:val="000000" w:themeColor="text1"/>
              </w:rPr>
            </w:rPrChange>
          </w:rPr>
          <w:t xml:space="preserve"> allows the model to be further optimized. </w:t>
        </w:r>
      </w:ins>
      <w:ins w:id="492" w:author="Reis-Filho, Jorge S./Pathology" w:date="2019-07-13T12:41:00Z">
        <w:r w:rsidRPr="003A1D1D">
          <w:rPr>
            <w:rFonts w:ascii="Arial" w:eastAsia="Arial" w:hAnsi="Arial" w:cs="Arial"/>
            <w:b/>
            <w:color w:val="000000" w:themeColor="text1"/>
            <w:sz w:val="22"/>
            <w:szCs w:val="22"/>
            <w:rPrChange w:id="493" w:author="Reis-Filho, Jorge S./Pathology" w:date="2019-07-13T14:15:00Z">
              <w:rPr>
                <w:rFonts w:ascii="Arial" w:eastAsia="Arial" w:hAnsi="Arial" w:cs="Arial"/>
                <w:b/>
                <w:color w:val="000000" w:themeColor="text1"/>
              </w:rPr>
            </w:rPrChange>
          </w:rPr>
          <w:t xml:space="preserve">Supplementary Fig. </w:t>
        </w:r>
      </w:ins>
      <w:ins w:id="494" w:author="Reis-Filho, Jorge S./Pathology" w:date="2019-07-13T12:42:00Z">
        <w:r w:rsidRPr="003A1D1D">
          <w:rPr>
            <w:rFonts w:ascii="Arial" w:eastAsia="Arial" w:hAnsi="Arial" w:cs="Arial"/>
            <w:b/>
            <w:color w:val="000000" w:themeColor="text1"/>
            <w:sz w:val="22"/>
            <w:szCs w:val="22"/>
            <w:rPrChange w:id="495" w:author="Reis-Filho, Jorge S./Pathology" w:date="2019-07-13T14:15:00Z">
              <w:rPr>
                <w:rFonts w:ascii="Arial" w:eastAsia="Arial" w:hAnsi="Arial" w:cs="Arial"/>
                <w:b/>
                <w:color w:val="000000" w:themeColor="text1"/>
              </w:rPr>
            </w:rPrChange>
          </w:rPr>
          <w:t>RR3</w:t>
        </w:r>
      </w:ins>
      <w:ins w:id="496" w:author="Reis-Filho, Jorge S./Pathology" w:date="2019-07-13T12:41:00Z">
        <w:r w:rsidRPr="003A1D1D">
          <w:rPr>
            <w:rFonts w:ascii="Arial" w:eastAsia="Arial" w:hAnsi="Arial" w:cs="Arial"/>
            <w:b/>
            <w:color w:val="000000" w:themeColor="text1"/>
            <w:sz w:val="22"/>
            <w:szCs w:val="22"/>
            <w:rPrChange w:id="497" w:author="Reis-Filho, Jorge S./Pathology" w:date="2019-07-13T14:15:00Z">
              <w:rPr>
                <w:rFonts w:ascii="Arial" w:eastAsia="Arial" w:hAnsi="Arial" w:cs="Arial"/>
                <w:b/>
                <w:color w:val="000000" w:themeColor="text1"/>
              </w:rPr>
            </w:rPrChange>
          </w:rPr>
          <w:t xml:space="preserve"> </w:t>
        </w:r>
      </w:ins>
      <w:ins w:id="498" w:author="Reis-Filho, Jorge S./Pathology" w:date="2019-07-13T12:36:00Z">
        <w:r w:rsidRPr="003A1D1D">
          <w:rPr>
            <w:rFonts w:ascii="Arial" w:eastAsia="Arial" w:hAnsi="Arial" w:cs="Arial"/>
            <w:color w:val="000000" w:themeColor="text1"/>
            <w:sz w:val="22"/>
            <w:szCs w:val="22"/>
            <w:rPrChange w:id="499" w:author="Reis-Filho, Jorge S./Pathology" w:date="2019-07-13T14:15:00Z">
              <w:rPr>
                <w:rFonts w:ascii="Arial" w:eastAsia="Arial" w:hAnsi="Arial" w:cs="Arial"/>
                <w:color w:val="000000" w:themeColor="text1"/>
              </w:rPr>
            </w:rPrChange>
          </w:rPr>
          <w:t xml:space="preserve">illustrates the cancer specific trade-offs between the recall rate of biopsy-matched variants and allowing additional SNVs to be assigned to cfDNA in healthy control individuals at fixed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Change w:id="500" w:author="Reis-Filho, Jorge S./Pathology" w:date="2019-07-13T14:15:00Z">
                    <w:rPr>
                      <w:rFonts w:ascii="Cambria Math" w:eastAsia="Arial" w:hAnsi="Cambria Math" w:cs="Arial"/>
                      <w:color w:val="000000" w:themeColor="text1"/>
                    </w:rPr>
                  </w:rPrChange>
                </w:rPr>
                <m:t>Q</m:t>
              </m:r>
            </m:e>
            <m:sub>
              <m:r>
                <w:rPr>
                  <w:rFonts w:ascii="Cambria Math" w:eastAsia="Arial" w:hAnsi="Cambria Math" w:cs="Arial"/>
                  <w:color w:val="000000" w:themeColor="text1"/>
                  <w:sz w:val="22"/>
                  <w:szCs w:val="22"/>
                  <w:rPrChange w:id="501" w:author="Reis-Filho, Jorge S./Pathology" w:date="2019-07-13T14:15:00Z">
                    <w:rPr>
                      <w:rFonts w:ascii="Cambria Math" w:eastAsia="Arial" w:hAnsi="Cambria Math" w:cs="Arial"/>
                      <w:color w:val="000000" w:themeColor="text1"/>
                    </w:rPr>
                  </w:rPrChange>
                </w:rPr>
                <m:t>60</m:t>
              </m:r>
            </m:sub>
          </m:sSub>
        </m:oMath>
        <w:r w:rsidRPr="003A1D1D">
          <w:rPr>
            <w:rFonts w:ascii="Arial" w:eastAsia="Arial" w:hAnsi="Arial" w:cs="Arial"/>
            <w:color w:val="000000" w:themeColor="text1"/>
            <w:sz w:val="22"/>
            <w:szCs w:val="22"/>
            <w:rPrChange w:id="502" w:author="Reis-Filho, Jorge S./Pathology" w:date="2019-07-13T14:15:00Z">
              <w:rPr>
                <w:rFonts w:ascii="Arial" w:eastAsia="Arial" w:hAnsi="Arial" w:cs="Arial"/>
                <w:color w:val="000000" w:themeColor="text1"/>
              </w:rPr>
            </w:rPrChange>
          </w:rPr>
          <w:t>. The particular thresholds were obtained through cross-validation by holding out each cancer type and selecting the threshold retaining most biopsy-matched variants whilst filtering out most variants of potential hematopoietic origin.</w:t>
        </w:r>
      </w:ins>
    </w:p>
    <w:p w14:paraId="02695ED4" w14:textId="77777777" w:rsidR="002E1309" w:rsidRPr="003A1D1D" w:rsidRDefault="002E1309">
      <w:pPr>
        <w:spacing w:line="480" w:lineRule="auto"/>
        <w:jc w:val="both"/>
        <w:rPr>
          <w:ins w:id="503" w:author="Reis-Filho, Jorge S./Pathology" w:date="2019-07-13T12:36:00Z"/>
          <w:rFonts w:ascii="Arial" w:eastAsia="Arial" w:hAnsi="Arial" w:cs="Arial"/>
          <w:color w:val="000000" w:themeColor="text1"/>
          <w:sz w:val="22"/>
          <w:szCs w:val="22"/>
          <w:rPrChange w:id="504" w:author="Reis-Filho, Jorge S./Pathology" w:date="2019-07-13T14:15:00Z">
            <w:rPr>
              <w:ins w:id="505" w:author="Reis-Filho, Jorge S./Pathology" w:date="2019-07-13T12:36:00Z"/>
              <w:rFonts w:ascii="Arial" w:eastAsia="Arial" w:hAnsi="Arial" w:cs="Arial"/>
              <w:color w:val="000000" w:themeColor="text1"/>
            </w:rPr>
          </w:rPrChange>
        </w:rPr>
        <w:pPrChange w:id="506" w:author="Reis-Filho, Jorge S./Pathology" w:date="2019-07-13T12:37:00Z">
          <w:pPr>
            <w:jc w:val="both"/>
          </w:pPr>
        </w:pPrChange>
      </w:pPr>
    </w:p>
    <w:p w14:paraId="1F679A86" w14:textId="403C1C15" w:rsidR="002E1309" w:rsidRPr="003A1D1D" w:rsidRDefault="002E1309">
      <w:pPr>
        <w:spacing w:line="480" w:lineRule="auto"/>
        <w:jc w:val="both"/>
        <w:rPr>
          <w:ins w:id="507" w:author="Reis-Filho, Jorge S./Pathology" w:date="2019-07-13T12:36:00Z"/>
          <w:rFonts w:ascii="Arial" w:eastAsia="Arial" w:hAnsi="Arial" w:cs="Arial"/>
          <w:color w:val="000000" w:themeColor="text1"/>
          <w:sz w:val="22"/>
          <w:szCs w:val="22"/>
          <w:rPrChange w:id="508" w:author="Reis-Filho, Jorge S./Pathology" w:date="2019-07-13T14:15:00Z">
            <w:rPr>
              <w:ins w:id="509" w:author="Reis-Filho, Jorge S./Pathology" w:date="2019-07-13T12:36:00Z"/>
              <w:rFonts w:ascii="Arial" w:eastAsia="Arial" w:hAnsi="Arial" w:cs="Arial"/>
              <w:color w:val="000000" w:themeColor="text1"/>
            </w:rPr>
          </w:rPrChange>
        </w:rPr>
        <w:pPrChange w:id="510" w:author="Reis-Filho, Jorge S./Pathology" w:date="2019-07-13T12:37:00Z">
          <w:pPr>
            <w:jc w:val="both"/>
          </w:pPr>
        </w:pPrChange>
      </w:pPr>
      <w:ins w:id="511" w:author="Reis-Filho, Jorge S./Pathology" w:date="2019-07-13T12:36:00Z">
        <w:r w:rsidRPr="003A1D1D">
          <w:rPr>
            <w:rFonts w:ascii="Arial" w:eastAsia="Arial" w:hAnsi="Arial" w:cs="Arial"/>
            <w:color w:val="000000" w:themeColor="text1"/>
            <w:sz w:val="22"/>
            <w:szCs w:val="22"/>
            <w:rPrChange w:id="512" w:author="Reis-Filho, Jorge S./Pathology" w:date="2019-07-13T14:15:00Z">
              <w:rPr>
                <w:rFonts w:ascii="Arial" w:eastAsia="Arial" w:hAnsi="Arial" w:cs="Arial"/>
                <w:color w:val="000000" w:themeColor="text1"/>
              </w:rPr>
            </w:rPrChange>
          </w:rPr>
          <w:lastRenderedPageBreak/>
          <w:t xml:space="preserve">In summary, candidate variants in cfDNA and WBC generated through </w:t>
        </w:r>
        <w:r w:rsidRPr="003A1D1D">
          <w:rPr>
            <w:rFonts w:ascii="Arial" w:eastAsia="Arial" w:hAnsi="Arial" w:cs="Arial"/>
            <w:i/>
            <w:color w:val="000000" w:themeColor="text1"/>
            <w:sz w:val="22"/>
            <w:szCs w:val="22"/>
            <w:rPrChange w:id="513" w:author="Reis-Filho, Jorge S./Pathology" w:date="2019-07-13T14:15:00Z">
              <w:rPr>
                <w:rFonts w:ascii="Arial" w:eastAsia="Arial" w:hAnsi="Arial" w:cs="Arial"/>
                <w:i/>
                <w:color w:val="000000" w:themeColor="text1"/>
              </w:rPr>
            </w:rPrChange>
          </w:rPr>
          <w:t>de novo</w:t>
        </w:r>
        <w:r w:rsidRPr="003A1D1D">
          <w:rPr>
            <w:rFonts w:ascii="Arial" w:eastAsia="Arial" w:hAnsi="Arial" w:cs="Arial"/>
            <w:color w:val="000000" w:themeColor="text1"/>
            <w:sz w:val="22"/>
            <w:szCs w:val="22"/>
            <w:rPrChange w:id="514" w:author="Reis-Filho, Jorge S./Pathology" w:date="2019-07-13T14:15:00Z">
              <w:rPr>
                <w:rFonts w:ascii="Arial" w:eastAsia="Arial" w:hAnsi="Arial" w:cs="Arial"/>
                <w:color w:val="000000" w:themeColor="text1"/>
              </w:rPr>
            </w:rPrChange>
          </w:rPr>
          <w:t xml:space="preserve"> assembly using the de Bruijn graph are assigned a quality score based on site-specific error rates and a posterior probability of originating from cfDNA based on the joint likelihood of the alternate allele depth in WBC. Using cross-validated cancer specific thresholds on the quality score and the posterior probability of assignment to cfDNA, the number of putative somatic variants is reduced to &lt;2 non-synonymous variants per healthy control individual. </w:t>
        </w:r>
      </w:ins>
      <w:ins w:id="515" w:author="Reis-Filho, Jorge S./Pathology" w:date="2019-07-13T12:42:00Z">
        <w:r w:rsidRPr="003A1D1D">
          <w:rPr>
            <w:rFonts w:ascii="Arial" w:eastAsia="Arial" w:hAnsi="Arial" w:cs="Arial"/>
            <w:b/>
            <w:color w:val="000000" w:themeColor="text1"/>
            <w:sz w:val="22"/>
            <w:szCs w:val="22"/>
            <w:rPrChange w:id="516" w:author="Reis-Filho, Jorge S./Pathology" w:date="2019-07-13T14:15:00Z">
              <w:rPr>
                <w:rFonts w:ascii="Arial" w:eastAsia="Arial" w:hAnsi="Arial" w:cs="Arial"/>
                <w:b/>
                <w:color w:val="000000" w:themeColor="text1"/>
              </w:rPr>
            </w:rPrChange>
          </w:rPr>
          <w:t>Supplementary Tables RR</w:t>
        </w:r>
      </w:ins>
      <w:ins w:id="517" w:author="Reis-Filho, Jorge S./Pathology" w:date="2019-07-13T12:36:00Z">
        <w:r w:rsidRPr="003A1D1D">
          <w:rPr>
            <w:rFonts w:ascii="Arial" w:eastAsia="Arial" w:hAnsi="Arial" w:cs="Arial"/>
            <w:b/>
            <w:color w:val="000000" w:themeColor="text1"/>
            <w:sz w:val="22"/>
            <w:szCs w:val="22"/>
            <w:rPrChange w:id="518" w:author="Reis-Filho, Jorge S./Pathology" w:date="2019-07-13T14:15:00Z">
              <w:rPr>
                <w:rFonts w:ascii="Arial" w:eastAsia="Arial" w:hAnsi="Arial" w:cs="Arial"/>
                <w:b/>
                <w:color w:val="000000" w:themeColor="text1"/>
              </w:rPr>
            </w:rPrChange>
          </w:rPr>
          <w:t>3-6</w:t>
        </w:r>
        <w:r w:rsidRPr="003A1D1D">
          <w:rPr>
            <w:rFonts w:ascii="Arial" w:eastAsia="Arial" w:hAnsi="Arial" w:cs="Arial"/>
            <w:color w:val="000000" w:themeColor="text1"/>
            <w:sz w:val="22"/>
            <w:szCs w:val="22"/>
            <w:rPrChange w:id="519" w:author="Reis-Filho, Jorge S./Pathology" w:date="2019-07-13T14:15:00Z">
              <w:rPr>
                <w:rFonts w:ascii="Arial" w:eastAsia="Arial" w:hAnsi="Arial" w:cs="Arial"/>
                <w:color w:val="000000" w:themeColor="text1"/>
              </w:rPr>
            </w:rPrChange>
          </w:rPr>
          <w:t xml:space="preserve"> summarize the final number of variants whereby driver variants are defined as cancer-specific hotspot mutations and mutations considered to be pathogenic or likely pathogenic (PMID: 28890946).</w:t>
        </w:r>
      </w:ins>
    </w:p>
    <w:p w14:paraId="649FC04D" w14:textId="77777777" w:rsidR="002E1309" w:rsidRPr="003A1D1D" w:rsidRDefault="002E1309">
      <w:pPr>
        <w:spacing w:line="480" w:lineRule="auto"/>
        <w:jc w:val="both"/>
        <w:rPr>
          <w:ins w:id="520" w:author="Reis-Filho, Jorge S./Pathology" w:date="2019-07-13T12:36:00Z"/>
          <w:rFonts w:ascii="Arial" w:eastAsia="Arial" w:hAnsi="Arial" w:cs="Arial"/>
          <w:color w:val="000000" w:themeColor="text1"/>
          <w:sz w:val="22"/>
          <w:szCs w:val="22"/>
          <w:rPrChange w:id="521" w:author="Reis-Filho, Jorge S./Pathology" w:date="2019-07-13T14:15:00Z">
            <w:rPr>
              <w:ins w:id="522" w:author="Reis-Filho, Jorge S./Pathology" w:date="2019-07-13T12:36:00Z"/>
              <w:rFonts w:ascii="Arial" w:eastAsia="Arial" w:hAnsi="Arial" w:cs="Arial"/>
              <w:color w:val="000000" w:themeColor="text1"/>
            </w:rPr>
          </w:rPrChange>
        </w:rPr>
        <w:pPrChange w:id="523" w:author="Reis-Filho, Jorge S./Pathology" w:date="2019-07-13T12:37:00Z">
          <w:pPr>
            <w:jc w:val="both"/>
          </w:pPr>
        </w:pPrChange>
      </w:pPr>
    </w:p>
    <w:p w14:paraId="1A5C0401" w14:textId="743BE083" w:rsidR="00E709E0" w:rsidRPr="003A1D1D" w:rsidDel="002E1309" w:rsidRDefault="002E1309">
      <w:pPr>
        <w:spacing w:line="480" w:lineRule="auto"/>
        <w:rPr>
          <w:del w:id="524" w:author="Reis-Filho, Jorge S./Pathology" w:date="2019-07-13T12:36:00Z"/>
          <w:rFonts w:ascii="Arial" w:eastAsia="Arial" w:hAnsi="Arial" w:cs="Arial"/>
          <w:color w:val="000000" w:themeColor="text1"/>
          <w:sz w:val="22"/>
          <w:szCs w:val="22"/>
          <w:rPrChange w:id="525" w:author="Reis-Filho, Jorge S./Pathology" w:date="2019-07-13T14:15:00Z">
            <w:rPr>
              <w:del w:id="526" w:author="Reis-Filho, Jorge S./Pathology" w:date="2019-07-13T12:36:00Z"/>
              <w:rFonts w:ascii="Arial" w:eastAsia="Arial" w:hAnsi="Arial" w:cs="Arial"/>
              <w:color w:val="000000" w:themeColor="text1"/>
            </w:rPr>
          </w:rPrChange>
        </w:rPr>
      </w:pPr>
      <w:ins w:id="527" w:author="Reis-Filho, Jorge S./Pathology" w:date="2019-07-13T12:36:00Z">
        <w:r w:rsidRPr="003A1D1D">
          <w:rPr>
            <w:rFonts w:ascii="Arial" w:eastAsia="Arial" w:hAnsi="Arial" w:cs="Arial"/>
            <w:color w:val="000000" w:themeColor="text1"/>
            <w:sz w:val="22"/>
            <w:szCs w:val="22"/>
            <w:rPrChange w:id="528" w:author="Reis-Filho, Jorge S./Pathology" w:date="2019-07-13T14:15:00Z">
              <w:rPr>
                <w:rFonts w:ascii="Arial" w:eastAsia="Arial" w:hAnsi="Arial" w:cs="Arial"/>
                <w:color w:val="000000" w:themeColor="text1"/>
              </w:rPr>
            </w:rPrChange>
          </w:rPr>
          <w:t>Several groups have explored the space of high accuracy error-corrected sequencing. Integrated Digital Error Suppression (iDES) (PMID: 27018799) computes a per-base error rate which optimally balances error suppression with molecular depth as 2x10</w:t>
        </w:r>
        <w:r w:rsidRPr="003A1D1D">
          <w:rPr>
            <w:rFonts w:ascii="Arial" w:eastAsia="Arial" w:hAnsi="Arial" w:cs="Arial"/>
            <w:color w:val="000000" w:themeColor="text1"/>
            <w:sz w:val="22"/>
            <w:szCs w:val="22"/>
            <w:vertAlign w:val="superscript"/>
            <w:rPrChange w:id="529" w:author="Reis-Filho, Jorge S./Pathology" w:date="2019-07-13T14:15:00Z">
              <w:rPr>
                <w:rFonts w:ascii="Arial" w:eastAsia="Arial" w:hAnsi="Arial" w:cs="Arial"/>
                <w:color w:val="000000" w:themeColor="text1"/>
                <w:vertAlign w:val="superscript"/>
              </w:rPr>
            </w:rPrChange>
          </w:rPr>
          <w:t>-5</w:t>
        </w:r>
        <w:r w:rsidRPr="003A1D1D">
          <w:rPr>
            <w:rFonts w:ascii="Arial" w:eastAsia="Arial" w:hAnsi="Arial" w:cs="Arial"/>
            <w:color w:val="000000" w:themeColor="text1"/>
            <w:sz w:val="22"/>
            <w:szCs w:val="22"/>
            <w:rPrChange w:id="530" w:author="Reis-Filho, Jorge S./Pathology" w:date="2019-07-13T14:15:00Z">
              <w:rPr>
                <w:rFonts w:ascii="Arial" w:eastAsia="Arial" w:hAnsi="Arial" w:cs="Arial"/>
                <w:color w:val="000000" w:themeColor="text1"/>
              </w:rPr>
            </w:rPrChange>
          </w:rPr>
          <w:t>. The Safe-Sequencing System (Safe-SeqS) (PMID: 21586637) reported 0.9x10</w:t>
        </w:r>
        <w:r w:rsidRPr="003A1D1D">
          <w:rPr>
            <w:rFonts w:ascii="Arial" w:eastAsia="Arial" w:hAnsi="Arial" w:cs="Arial"/>
            <w:color w:val="000000" w:themeColor="text1"/>
            <w:sz w:val="22"/>
            <w:szCs w:val="22"/>
            <w:vertAlign w:val="superscript"/>
            <w:rPrChange w:id="531" w:author="Reis-Filho, Jorge S./Pathology" w:date="2019-07-13T14:15:00Z">
              <w:rPr>
                <w:rFonts w:ascii="Arial" w:eastAsia="Arial" w:hAnsi="Arial" w:cs="Arial"/>
                <w:color w:val="000000" w:themeColor="text1"/>
                <w:vertAlign w:val="superscript"/>
              </w:rPr>
            </w:rPrChange>
          </w:rPr>
          <w:t>-5</w:t>
        </w:r>
        <w:r w:rsidRPr="003A1D1D">
          <w:rPr>
            <w:rFonts w:ascii="Arial" w:eastAsia="Arial" w:hAnsi="Arial" w:cs="Arial"/>
            <w:color w:val="000000" w:themeColor="text1"/>
            <w:sz w:val="22"/>
            <w:szCs w:val="22"/>
            <w:rPrChange w:id="532" w:author="Reis-Filho, Jorge S./Pathology" w:date="2019-07-13T14:15:00Z">
              <w:rPr>
                <w:rFonts w:ascii="Arial" w:eastAsia="Arial" w:hAnsi="Arial" w:cs="Arial"/>
                <w:color w:val="000000" w:themeColor="text1"/>
              </w:rPr>
            </w:rPrChange>
          </w:rPr>
          <w:t xml:space="preserve"> supermutants (likely errors) per base pair. Both reports are similar to the per base error rate of 1x10</w:t>
        </w:r>
        <w:r w:rsidRPr="003A1D1D">
          <w:rPr>
            <w:rFonts w:ascii="Arial" w:eastAsia="Arial" w:hAnsi="Arial" w:cs="Arial"/>
            <w:color w:val="000000" w:themeColor="text1"/>
            <w:sz w:val="22"/>
            <w:szCs w:val="22"/>
            <w:vertAlign w:val="superscript"/>
            <w:rPrChange w:id="533" w:author="Reis-Filho, Jorge S./Pathology" w:date="2019-07-13T14:15:00Z">
              <w:rPr>
                <w:rFonts w:ascii="Arial" w:eastAsia="Arial" w:hAnsi="Arial" w:cs="Arial"/>
                <w:color w:val="000000" w:themeColor="text1"/>
                <w:vertAlign w:val="superscript"/>
              </w:rPr>
            </w:rPrChange>
          </w:rPr>
          <w:t>-5</w:t>
        </w:r>
        <w:r w:rsidRPr="003A1D1D">
          <w:rPr>
            <w:rFonts w:ascii="Arial" w:eastAsia="Arial" w:hAnsi="Arial" w:cs="Arial"/>
            <w:color w:val="000000" w:themeColor="text1"/>
            <w:sz w:val="22"/>
            <w:szCs w:val="22"/>
            <w:rPrChange w:id="534" w:author="Reis-Filho, Jorge S./Pathology" w:date="2019-07-13T14:15:00Z">
              <w:rPr>
                <w:rFonts w:ascii="Arial" w:eastAsia="Arial" w:hAnsi="Arial" w:cs="Arial"/>
                <w:color w:val="000000" w:themeColor="text1"/>
              </w:rPr>
            </w:rPrChange>
          </w:rPr>
          <w:t xml:space="preserve"> to 3x10</w:t>
        </w:r>
        <w:r w:rsidRPr="003A1D1D">
          <w:rPr>
            <w:rFonts w:ascii="Arial" w:eastAsia="Arial" w:hAnsi="Arial" w:cs="Arial"/>
            <w:color w:val="000000" w:themeColor="text1"/>
            <w:sz w:val="22"/>
            <w:szCs w:val="22"/>
            <w:vertAlign w:val="superscript"/>
            <w:rPrChange w:id="535" w:author="Reis-Filho, Jorge S./Pathology" w:date="2019-07-13T14:15:00Z">
              <w:rPr>
                <w:rFonts w:ascii="Arial" w:eastAsia="Arial" w:hAnsi="Arial" w:cs="Arial"/>
                <w:color w:val="000000" w:themeColor="text1"/>
                <w:vertAlign w:val="superscript"/>
              </w:rPr>
            </w:rPrChange>
          </w:rPr>
          <w:t>-5</w:t>
        </w:r>
        <w:r w:rsidRPr="003A1D1D">
          <w:rPr>
            <w:rFonts w:ascii="Arial" w:eastAsia="Arial" w:hAnsi="Arial" w:cs="Arial"/>
            <w:color w:val="000000" w:themeColor="text1"/>
            <w:sz w:val="22"/>
            <w:szCs w:val="22"/>
            <w:rPrChange w:id="536" w:author="Reis-Filho, Jorge S./Pathology" w:date="2019-07-13T14:15:00Z">
              <w:rPr>
                <w:rFonts w:ascii="Arial" w:eastAsia="Arial" w:hAnsi="Arial" w:cs="Arial"/>
                <w:color w:val="000000" w:themeColor="text1"/>
              </w:rPr>
            </w:rPrChange>
          </w:rPr>
          <w:t xml:space="preserve"> in our study.  Additionally, Lanman </w:t>
        </w:r>
        <w:r w:rsidRPr="003A1D1D">
          <w:rPr>
            <w:rFonts w:ascii="Arial" w:eastAsia="Arial" w:hAnsi="Arial" w:cs="Arial"/>
            <w:i/>
            <w:color w:val="000000" w:themeColor="text1"/>
            <w:sz w:val="22"/>
            <w:szCs w:val="22"/>
            <w:rPrChange w:id="537" w:author="Reis-Filho, Jorge S./Pathology" w:date="2019-07-13T14:15:00Z">
              <w:rPr>
                <w:rFonts w:ascii="Arial" w:eastAsia="Arial" w:hAnsi="Arial" w:cs="Arial"/>
                <w:i/>
                <w:color w:val="000000" w:themeColor="text1"/>
              </w:rPr>
            </w:rPrChange>
          </w:rPr>
          <w:t>et al.</w:t>
        </w:r>
        <w:r w:rsidRPr="003A1D1D">
          <w:rPr>
            <w:rFonts w:ascii="Arial" w:eastAsia="Arial" w:hAnsi="Arial" w:cs="Arial"/>
            <w:color w:val="000000" w:themeColor="text1"/>
            <w:sz w:val="22"/>
            <w:szCs w:val="22"/>
            <w:rPrChange w:id="538" w:author="Reis-Filho, Jorge S./Pathology" w:date="2019-07-13T14:15:00Z">
              <w:rPr>
                <w:rFonts w:ascii="Arial" w:eastAsia="Arial" w:hAnsi="Arial" w:cs="Arial"/>
                <w:color w:val="000000" w:themeColor="text1"/>
              </w:rPr>
            </w:rPrChange>
          </w:rPr>
          <w:t xml:space="preserve"> (PMID: 26474073) and Phallen </w:t>
        </w:r>
        <w:r w:rsidRPr="003A1D1D">
          <w:rPr>
            <w:rFonts w:ascii="Arial" w:eastAsia="Arial" w:hAnsi="Arial" w:cs="Arial"/>
            <w:i/>
            <w:color w:val="000000" w:themeColor="text1"/>
            <w:sz w:val="22"/>
            <w:szCs w:val="22"/>
            <w:rPrChange w:id="539" w:author="Reis-Filho, Jorge S./Pathology" w:date="2019-07-13T14:15:00Z">
              <w:rPr>
                <w:rFonts w:ascii="Arial" w:eastAsia="Arial" w:hAnsi="Arial" w:cs="Arial"/>
                <w:i/>
                <w:color w:val="000000" w:themeColor="text1"/>
              </w:rPr>
            </w:rPrChange>
          </w:rPr>
          <w:t>et al.</w:t>
        </w:r>
        <w:r w:rsidRPr="003A1D1D">
          <w:rPr>
            <w:rFonts w:ascii="Arial" w:eastAsia="Arial" w:hAnsi="Arial" w:cs="Arial"/>
            <w:color w:val="000000" w:themeColor="text1"/>
            <w:sz w:val="22"/>
            <w:szCs w:val="22"/>
            <w:rPrChange w:id="540" w:author="Reis-Filho, Jorge S./Pathology" w:date="2019-07-13T14:15:00Z">
              <w:rPr>
                <w:rFonts w:ascii="Arial" w:eastAsia="Arial" w:hAnsi="Arial" w:cs="Arial"/>
                <w:color w:val="000000" w:themeColor="text1"/>
              </w:rPr>
            </w:rPrChange>
          </w:rPr>
          <w:t xml:space="preserve"> (PMID: 28814544) both point out that beyond per base error rates, effective filtering for false positives is necessary; both report stringent filtering on small, highly curated panels to produce no false positive mutation calls in 1.56x10</w:t>
        </w:r>
        <w:r w:rsidRPr="003A1D1D">
          <w:rPr>
            <w:rFonts w:ascii="Arial" w:eastAsia="Arial" w:hAnsi="Arial" w:cs="Arial"/>
            <w:color w:val="000000" w:themeColor="text1"/>
            <w:sz w:val="22"/>
            <w:szCs w:val="22"/>
            <w:vertAlign w:val="superscript"/>
            <w:rPrChange w:id="541" w:author="Reis-Filho, Jorge S./Pathology" w:date="2019-07-13T14:15:00Z">
              <w:rPr>
                <w:rFonts w:ascii="Arial" w:eastAsia="Arial" w:hAnsi="Arial" w:cs="Arial"/>
                <w:color w:val="000000" w:themeColor="text1"/>
                <w:vertAlign w:val="superscript"/>
              </w:rPr>
            </w:rPrChange>
          </w:rPr>
          <w:t>6</w:t>
        </w:r>
        <w:r w:rsidRPr="003A1D1D">
          <w:rPr>
            <w:rFonts w:ascii="Arial" w:eastAsia="Arial" w:hAnsi="Arial" w:cs="Arial"/>
            <w:color w:val="000000" w:themeColor="text1"/>
            <w:sz w:val="22"/>
            <w:szCs w:val="22"/>
            <w:rPrChange w:id="542" w:author="Reis-Filho, Jorge S./Pathology" w:date="2019-07-13T14:15:00Z">
              <w:rPr>
                <w:rFonts w:ascii="Arial" w:eastAsia="Arial" w:hAnsi="Arial" w:cs="Arial"/>
                <w:color w:val="000000" w:themeColor="text1"/>
              </w:rPr>
            </w:rPrChange>
          </w:rPr>
          <w:t xml:space="preserve"> bases (20 samples with a panel size of ~78Kb) and fewer than 1 false positive mutation call per 3x10</w:t>
        </w:r>
        <w:r w:rsidRPr="003A1D1D">
          <w:rPr>
            <w:rFonts w:ascii="Arial" w:eastAsia="Arial" w:hAnsi="Arial" w:cs="Arial"/>
            <w:color w:val="000000" w:themeColor="text1"/>
            <w:sz w:val="22"/>
            <w:szCs w:val="22"/>
            <w:vertAlign w:val="superscript"/>
            <w:rPrChange w:id="543" w:author="Reis-Filho, Jorge S./Pathology" w:date="2019-07-13T14:15:00Z">
              <w:rPr>
                <w:rFonts w:ascii="Arial" w:eastAsia="Arial" w:hAnsi="Arial" w:cs="Arial"/>
                <w:color w:val="000000" w:themeColor="text1"/>
                <w:vertAlign w:val="superscript"/>
              </w:rPr>
            </w:rPrChange>
          </w:rPr>
          <w:t>6</w:t>
        </w:r>
        <w:r w:rsidRPr="003A1D1D">
          <w:rPr>
            <w:rFonts w:ascii="Arial" w:eastAsia="Arial" w:hAnsi="Arial" w:cs="Arial"/>
            <w:color w:val="000000" w:themeColor="text1"/>
            <w:sz w:val="22"/>
            <w:szCs w:val="22"/>
            <w:rPrChange w:id="544" w:author="Reis-Filho, Jorge S./Pathology" w:date="2019-07-13T14:15:00Z">
              <w:rPr>
                <w:rFonts w:ascii="Arial" w:eastAsia="Arial" w:hAnsi="Arial" w:cs="Arial"/>
                <w:color w:val="000000" w:themeColor="text1"/>
              </w:rPr>
            </w:rPrChange>
          </w:rPr>
          <w:t xml:space="preserve"> bases (38 samples with a panel size of ~80kb) attempted, respectively, in  a population of relatively young individuals. Our study included a panel that was more than ten-fold larger than the reports noted above, with 1.5 variant calls per age-matched control sample in approximately 1x10</w:t>
        </w:r>
        <w:r w:rsidRPr="003A1D1D">
          <w:rPr>
            <w:rFonts w:ascii="Arial" w:eastAsia="Arial" w:hAnsi="Arial" w:cs="Arial"/>
            <w:color w:val="000000" w:themeColor="text1"/>
            <w:sz w:val="22"/>
            <w:szCs w:val="22"/>
            <w:vertAlign w:val="superscript"/>
            <w:rPrChange w:id="545" w:author="Reis-Filho, Jorge S./Pathology" w:date="2019-07-13T14:15:00Z">
              <w:rPr>
                <w:rFonts w:ascii="Arial" w:eastAsia="Arial" w:hAnsi="Arial" w:cs="Arial"/>
                <w:color w:val="000000" w:themeColor="text1"/>
                <w:vertAlign w:val="superscript"/>
              </w:rPr>
            </w:rPrChange>
          </w:rPr>
          <w:t>6</w:t>
        </w:r>
        <w:r w:rsidRPr="003A1D1D">
          <w:rPr>
            <w:rFonts w:ascii="Arial" w:eastAsia="Arial" w:hAnsi="Arial" w:cs="Arial"/>
            <w:color w:val="000000" w:themeColor="text1"/>
            <w:sz w:val="22"/>
            <w:szCs w:val="22"/>
            <w:rPrChange w:id="546" w:author="Reis-Filho, Jorge S./Pathology" w:date="2019-07-13T14:15:00Z">
              <w:rPr>
                <w:rFonts w:ascii="Arial" w:eastAsia="Arial" w:hAnsi="Arial" w:cs="Arial"/>
                <w:color w:val="000000" w:themeColor="text1"/>
              </w:rPr>
            </w:rPrChange>
          </w:rPr>
          <w:t xml:space="preserve"> bases per experiment.</w:t>
        </w:r>
      </w:ins>
      <w:del w:id="547" w:author="Reis-Filho, Jorge S./Pathology" w:date="2019-07-13T12:36:00Z">
        <w:r w:rsidR="00E709E0" w:rsidRPr="003A1D1D" w:rsidDel="002E1309">
          <w:rPr>
            <w:rFonts w:ascii="Arial" w:eastAsia="Calibri" w:hAnsi="Arial" w:cs="Arial"/>
            <w:color w:val="000000" w:themeColor="text1"/>
            <w:sz w:val="22"/>
            <w:szCs w:val="22"/>
          </w:rPr>
          <w:delText>The</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model</w:delText>
        </w:r>
        <w:r w:rsidR="00E709E0" w:rsidRPr="009063E5" w:rsidDel="002E1309">
          <w:rPr>
            <w:rFonts w:ascii="Arial" w:eastAsia="Arial" w:hAnsi="Arial" w:cs="Arial"/>
            <w:color w:val="000000" w:themeColor="text1"/>
            <w:sz w:val="22"/>
            <w:szCs w:val="22"/>
          </w:rPr>
          <w:delText xml:space="preserve"> </w:delText>
        </w:r>
        <w:r w:rsidR="00E709E0" w:rsidRPr="009063E5" w:rsidDel="002E1309">
          <w:rPr>
            <w:rFonts w:ascii="Arial" w:eastAsia="Calibri" w:hAnsi="Arial" w:cs="Arial"/>
            <w:color w:val="000000" w:themeColor="text1"/>
            <w:sz w:val="22"/>
            <w:szCs w:val="22"/>
          </w:rPr>
          <w:delText>assumed</w:delText>
        </w:r>
        <w:r w:rsidR="00E709E0" w:rsidRPr="009063E5" w:rsidDel="002E1309">
          <w:rPr>
            <w:rFonts w:ascii="Arial" w:eastAsia="Arial" w:hAnsi="Arial" w:cs="Arial"/>
            <w:color w:val="000000" w:themeColor="text1"/>
            <w:sz w:val="22"/>
            <w:szCs w:val="22"/>
          </w:rPr>
          <w:delText xml:space="preserve"> </w:delText>
        </w:r>
        <w:r w:rsidR="00E709E0" w:rsidRPr="009063E5" w:rsidDel="002E1309">
          <w:rPr>
            <w:rFonts w:ascii="Arial" w:eastAsia="Calibri" w:hAnsi="Arial" w:cs="Arial"/>
            <w:color w:val="000000" w:themeColor="text1"/>
            <w:sz w:val="22"/>
            <w:szCs w:val="22"/>
          </w:rPr>
          <w:delText>that</w:delText>
        </w:r>
        <w:r w:rsidR="00E709E0" w:rsidRPr="009063E5" w:rsidDel="002E1309">
          <w:rPr>
            <w:rFonts w:ascii="Arial" w:eastAsia="Arial" w:hAnsi="Arial" w:cs="Arial"/>
            <w:color w:val="000000" w:themeColor="text1"/>
            <w:sz w:val="22"/>
            <w:szCs w:val="22"/>
          </w:rPr>
          <w:delText xml:space="preserve"> </w:delText>
        </w:r>
        <w:r w:rsidR="00E709E0" w:rsidRPr="009063E5" w:rsidDel="002E1309">
          <w:rPr>
            <w:rFonts w:ascii="Arial" w:eastAsia="Calibri" w:hAnsi="Arial" w:cs="Arial"/>
            <w:color w:val="000000" w:themeColor="text1"/>
            <w:sz w:val="22"/>
            <w:szCs w:val="22"/>
          </w:rPr>
          <w:delText>each</w:delText>
        </w:r>
        <w:r w:rsidR="00E709E0" w:rsidRPr="009063E5" w:rsidDel="002E1309">
          <w:rPr>
            <w:rFonts w:ascii="Arial" w:eastAsia="Arial" w:hAnsi="Arial" w:cs="Arial"/>
            <w:color w:val="000000" w:themeColor="text1"/>
            <w:sz w:val="22"/>
            <w:szCs w:val="22"/>
          </w:rPr>
          <w:delText xml:space="preserve"> </w:delText>
        </w:r>
        <w:r w:rsidR="00E709E0" w:rsidRPr="009063E5" w:rsidDel="002E1309">
          <w:rPr>
            <w:rFonts w:ascii="Arial" w:eastAsia="Calibri" w:hAnsi="Arial" w:cs="Arial"/>
            <w:color w:val="000000" w:themeColor="text1"/>
            <w:sz w:val="22"/>
            <w:szCs w:val="22"/>
          </w:rPr>
          <w:delText>position</w:delText>
        </w:r>
        <w:r w:rsidR="00E709E0" w:rsidRPr="003D30C6" w:rsidDel="002E1309">
          <w:rPr>
            <w:rFonts w:ascii="Arial" w:eastAsia="Arial" w:hAnsi="Arial" w:cs="Arial"/>
            <w:color w:val="000000" w:themeColor="text1"/>
            <w:sz w:val="22"/>
            <w:szCs w:val="22"/>
          </w:rPr>
          <w:delText xml:space="preserve"> </w:delText>
        </w:r>
        <w:r w:rsidR="00E709E0" w:rsidRPr="003D30C6" w:rsidDel="002E1309">
          <w:rPr>
            <w:rFonts w:ascii="Arial" w:eastAsia="Calibri" w:hAnsi="Arial" w:cs="Arial"/>
            <w:color w:val="000000" w:themeColor="text1"/>
            <w:sz w:val="22"/>
            <w:szCs w:val="22"/>
          </w:rPr>
          <w:delText>and</w:delText>
        </w:r>
        <w:r w:rsidR="00E709E0" w:rsidRPr="003D30C6" w:rsidDel="002E1309">
          <w:rPr>
            <w:rFonts w:ascii="Arial" w:eastAsia="Arial" w:hAnsi="Arial" w:cs="Arial"/>
            <w:color w:val="000000" w:themeColor="text1"/>
            <w:sz w:val="22"/>
            <w:szCs w:val="22"/>
          </w:rPr>
          <w:delText xml:space="preserve"> </w:delText>
        </w:r>
        <w:r w:rsidR="00E709E0" w:rsidRPr="003D30C6" w:rsidDel="002E1309">
          <w:rPr>
            <w:rFonts w:ascii="Arial" w:eastAsia="Calibri" w:hAnsi="Arial" w:cs="Arial"/>
            <w:color w:val="000000" w:themeColor="text1"/>
            <w:sz w:val="22"/>
            <w:szCs w:val="22"/>
          </w:rPr>
          <w:delText>alternative</w:delText>
        </w:r>
        <w:r w:rsidR="00E709E0" w:rsidRPr="003D30C6" w:rsidDel="002E1309">
          <w:rPr>
            <w:rFonts w:ascii="Arial" w:eastAsia="Arial" w:hAnsi="Arial" w:cs="Arial"/>
            <w:color w:val="000000" w:themeColor="text1"/>
            <w:sz w:val="22"/>
            <w:szCs w:val="22"/>
          </w:rPr>
          <w:delText xml:space="preserve"> </w:delText>
        </w:r>
        <w:r w:rsidR="00E709E0" w:rsidRPr="00E247F6" w:rsidDel="002E1309">
          <w:rPr>
            <w:rFonts w:ascii="Arial" w:eastAsia="Calibri" w:hAnsi="Arial" w:cs="Arial"/>
            <w:color w:val="000000" w:themeColor="text1"/>
            <w:sz w:val="22"/>
            <w:szCs w:val="22"/>
          </w:rPr>
          <w:delText>allele</w:delText>
        </w:r>
        <w:r w:rsidR="00E709E0" w:rsidRPr="00E247F6"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in</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the</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genome</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indexed</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by</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p</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had</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a</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baseline</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noise</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rate</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d</w:delText>
        </w:r>
        <w:r w:rsidR="00E709E0" w:rsidRPr="003A1D1D" w:rsidDel="002E1309">
          <w:rPr>
            <w:rFonts w:ascii="Arial" w:eastAsia="Calibri" w:hAnsi="Arial" w:cs="Arial"/>
            <w:color w:val="000000" w:themeColor="text1"/>
            <w:sz w:val="22"/>
            <w:szCs w:val="22"/>
            <w:vertAlign w:val="subscript"/>
          </w:rPr>
          <w:delText>p</w:delText>
        </w:r>
        <w:r w:rsidR="00E709E0" w:rsidRPr="003A1D1D" w:rsidDel="002E1309">
          <w:rPr>
            <w:rFonts w:ascii="Arial" w:eastAsia="Arial" w:hAnsi="Arial" w:cs="Arial"/>
            <w:color w:val="000000" w:themeColor="text1"/>
            <w:sz w:val="22"/>
            <w:szCs w:val="22"/>
            <w:vertAlign w:val="subscript"/>
          </w:rPr>
          <w:delText xml:space="preserve"> </w:delText>
        </w:r>
        <w:r w:rsidR="00E709E0" w:rsidRPr="003A1D1D" w:rsidDel="002E1309">
          <w:rPr>
            <w:rFonts w:ascii="Cambria Math" w:eastAsia="Cambria Math" w:hAnsi="Cambria Math" w:cs="Cambria Math"/>
            <w:color w:val="000000" w:themeColor="text1"/>
            <w:sz w:val="22"/>
            <w:szCs w:val="22"/>
          </w:rPr>
          <w:delText>𝜆</w:delText>
        </w:r>
        <w:r w:rsidR="00E709E0" w:rsidRPr="003A1D1D" w:rsidDel="002E1309">
          <w:rPr>
            <w:rFonts w:ascii="Arial" w:eastAsia="Calibri" w:hAnsi="Arial" w:cs="Arial"/>
            <w:color w:val="000000" w:themeColor="text1"/>
            <w:sz w:val="22"/>
            <w:szCs w:val="22"/>
            <w:vertAlign w:val="subscript"/>
          </w:rPr>
          <w:delText>p</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where</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d</w:delText>
        </w:r>
        <w:r w:rsidR="00E709E0" w:rsidRPr="003A1D1D" w:rsidDel="002E1309">
          <w:rPr>
            <w:rFonts w:ascii="Arial" w:eastAsia="Calibri" w:hAnsi="Arial" w:cs="Arial"/>
            <w:color w:val="000000" w:themeColor="text1"/>
            <w:sz w:val="22"/>
            <w:szCs w:val="22"/>
            <w:vertAlign w:val="subscript"/>
          </w:rPr>
          <w:delText>p</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was</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the</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total</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depth</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at</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this</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position</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This</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noise</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rate</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is</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defined</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as</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the</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expected</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alternate</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allele</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count</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at</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each</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position</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and</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alternative</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allele</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assuming</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y</w:delText>
        </w:r>
        <w:r w:rsidR="00E709E0" w:rsidRPr="003A1D1D" w:rsidDel="002E1309">
          <w:rPr>
            <w:rFonts w:ascii="Arial" w:eastAsia="Calibri" w:hAnsi="Arial" w:cs="Arial"/>
            <w:color w:val="000000" w:themeColor="text1"/>
            <w:sz w:val="22"/>
            <w:szCs w:val="22"/>
            <w:vertAlign w:val="subscript"/>
          </w:rPr>
          <w:delText>p</w:delText>
        </w:r>
        <w:r w:rsidR="00E709E0" w:rsidRPr="003A1D1D" w:rsidDel="002E1309">
          <w:rPr>
            <w:rFonts w:ascii="Arial" w:eastAsia="Calibri" w:hAnsi="Arial" w:cs="Arial"/>
            <w:color w:val="000000" w:themeColor="text1"/>
            <w:sz w:val="22"/>
            <w:szCs w:val="22"/>
          </w:rPr>
          <w:delText>~</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Pois</w:delText>
        </w:r>
        <w:r w:rsidR="00E709E0" w:rsidRPr="003A1D1D" w:rsidDel="002E1309">
          <w:rPr>
            <w:rFonts w:ascii="Arial" w:eastAsia="Arial" w:hAnsi="Arial" w:cs="Arial"/>
            <w:color w:val="000000" w:themeColor="text1"/>
            <w:sz w:val="22"/>
            <w:szCs w:val="22"/>
          </w:rPr>
          <w:delText>(</w:delText>
        </w:r>
        <w:r w:rsidR="00E709E0" w:rsidRPr="003A1D1D" w:rsidDel="002E1309">
          <w:rPr>
            <w:rFonts w:ascii="Arial" w:eastAsia="Calibri" w:hAnsi="Arial" w:cs="Arial"/>
            <w:color w:val="000000" w:themeColor="text1"/>
            <w:sz w:val="22"/>
            <w:szCs w:val="22"/>
          </w:rPr>
          <w:delText>d</w:delText>
        </w:r>
        <w:r w:rsidR="00E709E0" w:rsidRPr="003A1D1D" w:rsidDel="002E1309">
          <w:rPr>
            <w:rFonts w:ascii="Arial" w:eastAsia="Calibri" w:hAnsi="Arial" w:cs="Arial"/>
            <w:color w:val="000000" w:themeColor="text1"/>
            <w:sz w:val="22"/>
            <w:szCs w:val="22"/>
            <w:vertAlign w:val="subscript"/>
          </w:rPr>
          <w:delText>p</w:delText>
        </w:r>
        <w:r w:rsidR="00E709E0" w:rsidRPr="003A1D1D" w:rsidDel="002E1309">
          <w:rPr>
            <w:rFonts w:ascii="Arial" w:eastAsia="Arial" w:hAnsi="Arial" w:cs="Arial"/>
            <w:color w:val="000000" w:themeColor="text1"/>
            <w:sz w:val="22"/>
            <w:szCs w:val="22"/>
            <w:vertAlign w:val="subscript"/>
          </w:rPr>
          <w:delText xml:space="preserve"> </w:delText>
        </w:r>
        <w:r w:rsidR="00E709E0" w:rsidRPr="003A1D1D" w:rsidDel="002E1309">
          <w:rPr>
            <w:rFonts w:ascii="Cambria Math" w:eastAsia="Cambria Math" w:hAnsi="Cambria Math" w:cs="Cambria Math"/>
            <w:color w:val="000000" w:themeColor="text1"/>
            <w:sz w:val="22"/>
            <w:szCs w:val="22"/>
          </w:rPr>
          <w:delText>𝜆</w:delText>
        </w:r>
        <w:r w:rsidR="00E709E0" w:rsidRPr="003A1D1D" w:rsidDel="002E1309">
          <w:rPr>
            <w:rFonts w:ascii="Arial" w:eastAsia="Calibri" w:hAnsi="Arial" w:cs="Arial"/>
            <w:color w:val="000000" w:themeColor="text1"/>
            <w:sz w:val="22"/>
            <w:szCs w:val="22"/>
            <w:vertAlign w:val="subscript"/>
          </w:rPr>
          <w:delText>p</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Each</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Cambria Math" w:eastAsia="Cambria Math" w:hAnsi="Cambria Math" w:cs="Cambria Math"/>
            <w:color w:val="000000" w:themeColor="text1"/>
            <w:sz w:val="22"/>
            <w:szCs w:val="22"/>
          </w:rPr>
          <w:delText>𝜆</w:delText>
        </w:r>
        <w:r w:rsidR="00E709E0" w:rsidRPr="003A1D1D" w:rsidDel="002E1309">
          <w:rPr>
            <w:rFonts w:ascii="Arial" w:eastAsia="Calibri" w:hAnsi="Arial" w:cs="Arial"/>
            <w:color w:val="000000" w:themeColor="text1"/>
            <w:sz w:val="22"/>
            <w:szCs w:val="22"/>
            <w:vertAlign w:val="subscript"/>
          </w:rPr>
          <w:delText>p</w:delText>
        </w:r>
        <w:r w:rsidR="00E709E0" w:rsidRPr="003A1D1D" w:rsidDel="002E1309">
          <w:rPr>
            <w:rFonts w:ascii="Arial" w:eastAsia="Calibri" w:hAnsi="Arial" w:cs="Arial"/>
            <w:color w:val="000000" w:themeColor="text1"/>
            <w:sz w:val="22"/>
            <w:szCs w:val="22"/>
          </w:rPr>
          <w:delText>was</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also</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assumed</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to</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be</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drawn</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from</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a</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mixture</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of</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Gamma</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distributions</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the</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parameters</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of</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which</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varied</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based</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on</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a</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discrete</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covariate</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This</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discrete</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covariate</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encoded</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trinucleotide</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context</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whether</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this</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position</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was</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uniquely</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alignable</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based</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on</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ENCODE</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tracks</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and</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whether</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the</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position</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fell</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within</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a</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known</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segmental</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duplication</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The</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full</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hierarchical</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model</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was</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trained</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by</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drawing</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from</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the</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joint</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posterior</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of</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all</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position</w:delText>
        </w:r>
        <w:r w:rsidR="00E709E0" w:rsidRPr="003A1D1D" w:rsidDel="002E1309">
          <w:rPr>
            <w:rFonts w:ascii="Arial" w:eastAsia="Arial" w:hAnsi="Arial" w:cs="Arial"/>
            <w:color w:val="000000" w:themeColor="text1"/>
            <w:sz w:val="22"/>
            <w:szCs w:val="22"/>
          </w:rPr>
          <w:delText>-</w:delText>
        </w:r>
        <w:r w:rsidR="00E709E0" w:rsidRPr="003A1D1D" w:rsidDel="002E1309">
          <w:rPr>
            <w:rFonts w:ascii="Arial" w:eastAsia="Calibri" w:hAnsi="Arial" w:cs="Arial"/>
            <w:color w:val="000000" w:themeColor="text1"/>
            <w:sz w:val="22"/>
            <w:szCs w:val="22"/>
          </w:rPr>
          <w:delText>level</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and</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global</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parameters</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using</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a</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Markov</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chain</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Monte</w:delText>
        </w:r>
        <w:r w:rsidR="00E709E0" w:rsidRPr="003A1D1D" w:rsidDel="002E1309">
          <w:rPr>
            <w:rFonts w:ascii="Arial" w:eastAsia="Arial" w:hAnsi="Arial" w:cs="Arial"/>
            <w:color w:val="000000" w:themeColor="text1"/>
            <w:sz w:val="22"/>
            <w:szCs w:val="22"/>
          </w:rPr>
          <w:delText>-</w:delText>
        </w:r>
        <w:r w:rsidR="00E709E0" w:rsidRPr="003A1D1D" w:rsidDel="002E1309">
          <w:rPr>
            <w:rFonts w:ascii="Arial" w:eastAsia="Calibri" w:hAnsi="Arial" w:cs="Arial"/>
            <w:color w:val="000000" w:themeColor="text1"/>
            <w:sz w:val="22"/>
            <w:szCs w:val="22"/>
          </w:rPr>
          <w:delText>Carlo</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sampler</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Metropolis</w:delText>
        </w:r>
        <w:r w:rsidR="00E709E0" w:rsidRPr="003A1D1D" w:rsidDel="002E1309">
          <w:rPr>
            <w:rFonts w:ascii="Arial" w:eastAsia="Arial" w:hAnsi="Arial" w:cs="Arial"/>
            <w:color w:val="000000" w:themeColor="text1"/>
            <w:sz w:val="22"/>
            <w:szCs w:val="22"/>
          </w:rPr>
          <w:delText>-</w:delText>
        </w:r>
        <w:r w:rsidR="00E709E0" w:rsidRPr="003A1D1D" w:rsidDel="002E1309">
          <w:rPr>
            <w:rFonts w:ascii="Arial" w:eastAsia="Calibri" w:hAnsi="Arial" w:cs="Arial"/>
            <w:color w:val="000000" w:themeColor="text1"/>
            <w:sz w:val="22"/>
            <w:szCs w:val="22"/>
          </w:rPr>
          <w:delText>Hastings</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within</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Gibbs</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was</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used</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to</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update</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the</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global</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parameters</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simultaneously</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accounting</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for</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their</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posterior</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correlation</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during</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sampling</w:delText>
        </w:r>
        <w:r w:rsidR="00E709E0" w:rsidRPr="003A1D1D" w:rsidDel="002E1309">
          <w:rPr>
            <w:rFonts w:ascii="Arial" w:eastAsia="Arial" w:hAnsi="Arial" w:cs="Arial"/>
            <w:color w:val="000000" w:themeColor="text1"/>
            <w:sz w:val="22"/>
            <w:szCs w:val="22"/>
          </w:rPr>
          <w:delText xml:space="preserve">. 2000 </w:delText>
        </w:r>
        <w:r w:rsidR="00E709E0" w:rsidRPr="003A1D1D" w:rsidDel="002E1309">
          <w:rPr>
            <w:rFonts w:ascii="Arial" w:eastAsia="Calibri" w:hAnsi="Arial" w:cs="Arial"/>
            <w:color w:val="000000" w:themeColor="text1"/>
            <w:sz w:val="22"/>
            <w:szCs w:val="22"/>
          </w:rPr>
          <w:delText>iterations</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of</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burn</w:delText>
        </w:r>
        <w:r w:rsidR="00E709E0" w:rsidRPr="003A1D1D" w:rsidDel="002E1309">
          <w:rPr>
            <w:rFonts w:ascii="Arial" w:eastAsia="Arial" w:hAnsi="Arial" w:cs="Arial"/>
            <w:color w:val="000000" w:themeColor="text1"/>
            <w:sz w:val="22"/>
            <w:szCs w:val="22"/>
          </w:rPr>
          <w:delText>-</w:delText>
        </w:r>
        <w:r w:rsidR="00E709E0" w:rsidRPr="003A1D1D" w:rsidDel="002E1309">
          <w:rPr>
            <w:rFonts w:ascii="Arial" w:eastAsia="Calibri" w:hAnsi="Arial" w:cs="Arial"/>
            <w:color w:val="000000" w:themeColor="text1"/>
            <w:sz w:val="22"/>
            <w:szCs w:val="22"/>
          </w:rPr>
          <w:delText>in</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and</w:delText>
        </w:r>
        <w:r w:rsidR="00E709E0" w:rsidRPr="003A1D1D" w:rsidDel="002E1309">
          <w:rPr>
            <w:rFonts w:ascii="Arial" w:eastAsia="Arial" w:hAnsi="Arial" w:cs="Arial"/>
            <w:color w:val="000000" w:themeColor="text1"/>
            <w:sz w:val="22"/>
            <w:szCs w:val="22"/>
          </w:rPr>
          <w:delText xml:space="preserve"> 2000 </w:delText>
        </w:r>
        <w:r w:rsidR="00E709E0" w:rsidRPr="003A1D1D" w:rsidDel="002E1309">
          <w:rPr>
            <w:rFonts w:ascii="Arial" w:eastAsia="Calibri" w:hAnsi="Arial" w:cs="Arial"/>
            <w:color w:val="000000" w:themeColor="text1"/>
            <w:sz w:val="22"/>
            <w:szCs w:val="22"/>
          </w:rPr>
          <w:delText>sampling</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iterations</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were</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used</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with</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four</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chains</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compared</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to</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assess</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convergence</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based</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on</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the</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Gelman</w:delText>
        </w:r>
        <w:r w:rsidR="00E709E0" w:rsidRPr="003A1D1D" w:rsidDel="002E1309">
          <w:rPr>
            <w:rFonts w:ascii="Arial" w:eastAsia="Arial" w:hAnsi="Arial" w:cs="Arial"/>
            <w:color w:val="000000" w:themeColor="text1"/>
            <w:sz w:val="22"/>
            <w:szCs w:val="22"/>
          </w:rPr>
          <w:delText>-</w:delText>
        </w:r>
        <w:r w:rsidR="00E709E0" w:rsidRPr="003A1D1D" w:rsidDel="002E1309">
          <w:rPr>
            <w:rFonts w:ascii="Arial" w:eastAsia="Calibri" w:hAnsi="Arial" w:cs="Arial"/>
            <w:color w:val="000000" w:themeColor="text1"/>
            <w:sz w:val="22"/>
            <w:szCs w:val="22"/>
          </w:rPr>
          <w:delText>Rubin</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diagnostic</w:delText>
        </w:r>
        <w:r w:rsidR="00E709E0" w:rsidRPr="003A1D1D" w:rsidDel="002E1309">
          <w:rPr>
            <w:rFonts w:ascii="Arial" w:eastAsia="Arial" w:hAnsi="Arial" w:cs="Arial"/>
            <w:color w:val="000000" w:themeColor="text1"/>
            <w:sz w:val="22"/>
            <w:szCs w:val="22"/>
          </w:rPr>
          <w:delText xml:space="preserve"> </w:delText>
        </w:r>
        <w:r w:rsidR="00E709E0" w:rsidRPr="003A1D1D" w:rsidDel="002E1309">
          <w:rPr>
            <w:rFonts w:ascii="Arial" w:eastAsia="Calibri" w:hAnsi="Arial" w:cs="Arial"/>
            <w:color w:val="000000" w:themeColor="text1"/>
            <w:sz w:val="22"/>
            <w:szCs w:val="22"/>
          </w:rPr>
          <w:delText>criterion</w:delText>
        </w:r>
        <w:r w:rsidR="00E709E0" w:rsidRPr="003A1D1D" w:rsidDel="002E1309">
          <w:rPr>
            <w:rFonts w:ascii="Arial" w:eastAsia="Arial" w:hAnsi="Arial" w:cs="Arial"/>
            <w:color w:val="000000" w:themeColor="text1"/>
            <w:sz w:val="22"/>
            <w:szCs w:val="22"/>
          </w:rPr>
          <w:delText>.</w:delText>
        </w:r>
      </w:del>
    </w:p>
    <w:p w14:paraId="3012DA6E" w14:textId="77777777" w:rsidR="002E1309" w:rsidRPr="003A1D1D" w:rsidRDefault="002E1309" w:rsidP="002E1309">
      <w:pPr>
        <w:spacing w:line="480" w:lineRule="auto"/>
        <w:rPr>
          <w:ins w:id="548" w:author="Reis-Filho, Jorge S./Pathology" w:date="2019-07-13T12:36:00Z"/>
          <w:rFonts w:ascii="Arial" w:eastAsia="Arial" w:hAnsi="Arial" w:cs="Arial"/>
          <w:color w:val="000000" w:themeColor="text1"/>
          <w:sz w:val="22"/>
          <w:szCs w:val="22"/>
        </w:rPr>
      </w:pPr>
    </w:p>
    <w:p w14:paraId="57125A93" w14:textId="69190F43" w:rsidR="00E709E0" w:rsidRPr="003A1D1D" w:rsidDel="002E1309" w:rsidRDefault="00E709E0" w:rsidP="002E1309">
      <w:pPr>
        <w:spacing w:line="480" w:lineRule="auto"/>
        <w:rPr>
          <w:del w:id="549" w:author="Reis-Filho, Jorge S./Pathology" w:date="2019-07-13T12:36:00Z"/>
          <w:rFonts w:ascii="Arial" w:eastAsia="Arial" w:hAnsi="Arial" w:cs="Arial"/>
          <w:color w:val="000000" w:themeColor="text1"/>
          <w:sz w:val="22"/>
          <w:szCs w:val="22"/>
        </w:rPr>
      </w:pPr>
    </w:p>
    <w:p w14:paraId="7629ACCA" w14:textId="565C9B01" w:rsidR="00E709E0" w:rsidRPr="003A1D1D" w:rsidDel="002E1309" w:rsidRDefault="00E709E0" w:rsidP="002E1309">
      <w:pPr>
        <w:spacing w:line="480" w:lineRule="auto"/>
        <w:rPr>
          <w:del w:id="550" w:author="Reis-Filho, Jorge S./Pathology" w:date="2019-07-13T12:36:00Z"/>
          <w:rFonts w:ascii="Arial" w:eastAsia="Arial" w:hAnsi="Arial" w:cs="Arial"/>
          <w:color w:val="000000" w:themeColor="text1"/>
          <w:sz w:val="22"/>
          <w:szCs w:val="22"/>
        </w:rPr>
      </w:pPr>
      <w:del w:id="551" w:author="Reis-Filho, Jorge S./Pathology" w:date="2019-07-13T12:36:00Z">
        <w:r w:rsidRPr="003A1D1D" w:rsidDel="002E1309">
          <w:rPr>
            <w:rFonts w:ascii="Arial" w:eastAsia="Calibri" w:hAnsi="Arial" w:cs="Arial"/>
            <w:color w:val="000000" w:themeColor="text1"/>
            <w:sz w:val="22"/>
            <w:szCs w:val="22"/>
          </w:rPr>
          <w:delText>Following</w:delText>
        </w:r>
        <w:r w:rsidRPr="009063E5" w:rsidDel="002E1309">
          <w:rPr>
            <w:rFonts w:ascii="Arial" w:eastAsia="Arial" w:hAnsi="Arial" w:cs="Arial"/>
            <w:color w:val="000000" w:themeColor="text1"/>
            <w:sz w:val="22"/>
            <w:szCs w:val="22"/>
          </w:rPr>
          <w:delText xml:space="preserve"> </w:delText>
        </w:r>
        <w:r w:rsidRPr="009063E5" w:rsidDel="002E1309">
          <w:rPr>
            <w:rFonts w:ascii="Arial" w:eastAsia="Calibri" w:hAnsi="Arial" w:cs="Arial"/>
            <w:color w:val="000000" w:themeColor="text1"/>
            <w:sz w:val="22"/>
            <w:szCs w:val="22"/>
          </w:rPr>
          <w:delText>posterior</w:delText>
        </w:r>
        <w:r w:rsidRPr="009063E5" w:rsidDel="002E1309">
          <w:rPr>
            <w:rFonts w:ascii="Arial" w:eastAsia="Arial" w:hAnsi="Arial" w:cs="Arial"/>
            <w:color w:val="000000" w:themeColor="text1"/>
            <w:sz w:val="22"/>
            <w:szCs w:val="22"/>
          </w:rPr>
          <w:delText xml:space="preserve"> </w:delText>
        </w:r>
        <w:r w:rsidRPr="009063E5" w:rsidDel="002E1309">
          <w:rPr>
            <w:rFonts w:ascii="Arial" w:eastAsia="Calibri" w:hAnsi="Arial" w:cs="Arial"/>
            <w:color w:val="000000" w:themeColor="text1"/>
            <w:sz w:val="22"/>
            <w:szCs w:val="22"/>
          </w:rPr>
          <w:delText>sampling</w:delText>
        </w:r>
        <w:r w:rsidRPr="009063E5" w:rsidDel="002E1309">
          <w:rPr>
            <w:rFonts w:ascii="Arial" w:eastAsia="Arial" w:hAnsi="Arial" w:cs="Arial"/>
            <w:color w:val="000000" w:themeColor="text1"/>
            <w:sz w:val="22"/>
            <w:szCs w:val="22"/>
          </w:rPr>
          <w:delText xml:space="preserve">, </w:delText>
        </w:r>
        <w:r w:rsidRPr="009063E5" w:rsidDel="002E1309">
          <w:rPr>
            <w:rFonts w:ascii="Arial" w:eastAsia="Calibri" w:hAnsi="Arial" w:cs="Arial"/>
            <w:color w:val="000000" w:themeColor="text1"/>
            <w:sz w:val="22"/>
            <w:szCs w:val="22"/>
          </w:rPr>
          <w:delText>the</w:delText>
        </w:r>
        <w:r w:rsidRPr="009063E5" w:rsidDel="002E1309">
          <w:rPr>
            <w:rFonts w:ascii="Arial" w:eastAsia="Arial" w:hAnsi="Arial" w:cs="Arial"/>
            <w:color w:val="000000" w:themeColor="text1"/>
            <w:sz w:val="22"/>
            <w:szCs w:val="22"/>
          </w:rPr>
          <w:delText xml:space="preserve"> </w:delText>
        </w:r>
        <w:r w:rsidRPr="009063E5" w:rsidDel="002E1309">
          <w:rPr>
            <w:rFonts w:ascii="Arial" w:eastAsia="Calibri" w:hAnsi="Arial" w:cs="Arial"/>
            <w:color w:val="000000" w:themeColor="text1"/>
            <w:sz w:val="22"/>
            <w:szCs w:val="22"/>
          </w:rPr>
          <w:delText>marginal</w:delText>
        </w:r>
        <w:r w:rsidRPr="003D30C6" w:rsidDel="002E1309">
          <w:rPr>
            <w:rFonts w:ascii="Arial" w:eastAsia="Arial" w:hAnsi="Arial" w:cs="Arial"/>
            <w:color w:val="000000" w:themeColor="text1"/>
            <w:sz w:val="22"/>
            <w:szCs w:val="22"/>
          </w:rPr>
          <w:delText xml:space="preserve"> </w:delText>
        </w:r>
        <w:r w:rsidRPr="003D30C6" w:rsidDel="002E1309">
          <w:rPr>
            <w:rFonts w:ascii="Arial" w:eastAsia="Calibri" w:hAnsi="Arial" w:cs="Arial"/>
            <w:color w:val="000000" w:themeColor="text1"/>
            <w:sz w:val="22"/>
            <w:szCs w:val="22"/>
          </w:rPr>
          <w:delText>posterior</w:delText>
        </w:r>
        <w:r w:rsidRPr="003D30C6" w:rsidDel="002E1309">
          <w:rPr>
            <w:rFonts w:ascii="Arial" w:eastAsia="Arial" w:hAnsi="Arial" w:cs="Arial"/>
            <w:color w:val="000000" w:themeColor="text1"/>
            <w:sz w:val="22"/>
            <w:szCs w:val="22"/>
          </w:rPr>
          <w:delText xml:space="preserve"> </w:delText>
        </w:r>
        <w:r w:rsidRPr="00E247F6" w:rsidDel="002E1309">
          <w:rPr>
            <w:rFonts w:ascii="Arial" w:eastAsia="Calibri" w:hAnsi="Arial" w:cs="Arial"/>
            <w:color w:val="000000" w:themeColor="text1"/>
            <w:sz w:val="22"/>
            <w:szCs w:val="22"/>
          </w:rPr>
          <w:delText>of</w:delText>
        </w:r>
        <w:r w:rsidRPr="00E247F6"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each</w:delText>
        </w:r>
        <w:r w:rsidRPr="003A1D1D" w:rsidDel="002E1309">
          <w:rPr>
            <w:rFonts w:ascii="Arial" w:eastAsia="Arial" w:hAnsi="Arial" w:cs="Arial"/>
            <w:color w:val="000000" w:themeColor="text1"/>
            <w:sz w:val="22"/>
            <w:szCs w:val="22"/>
          </w:rPr>
          <w:delText xml:space="preserve"> </w:delText>
        </w:r>
        <w:r w:rsidRPr="003A1D1D" w:rsidDel="002E1309">
          <w:rPr>
            <w:rFonts w:ascii="Cambria Math" w:eastAsia="Cambria Math" w:hAnsi="Cambria Math" w:cs="Cambria Math"/>
            <w:color w:val="000000" w:themeColor="text1"/>
            <w:sz w:val="22"/>
            <w:szCs w:val="22"/>
          </w:rPr>
          <w:delText>𝜆</w:delText>
        </w:r>
        <w:r w:rsidRPr="003A1D1D" w:rsidDel="002E1309">
          <w:rPr>
            <w:rFonts w:ascii="Arial" w:eastAsia="Calibri" w:hAnsi="Arial" w:cs="Arial"/>
            <w:color w:val="000000" w:themeColor="text1"/>
            <w:sz w:val="22"/>
            <w:szCs w:val="22"/>
            <w:vertAlign w:val="subscript"/>
          </w:rPr>
          <w:delText>p</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was</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summarized</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by</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its</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mean</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and</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variance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to</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obtain</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Gamma</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approximation</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This</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Gamma</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approximation</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was</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then</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translated</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into</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negative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Binomial</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posterior</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predictive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distribution</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for</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the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observed</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number</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of</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alternative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allele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counts</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at</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each</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position</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and</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alternative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allele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For</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each</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position</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dispersion</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re</w:delText>
        </w:r>
        <w:r w:rsidRPr="003A1D1D" w:rsidDel="002E1309">
          <w:rPr>
            <w:rFonts w:ascii="Arial" w:eastAsia="Arial" w:hAnsi="Arial" w:cs="Arial"/>
            <w:color w:val="000000" w:themeColor="text1"/>
            <w:sz w:val="22"/>
            <w:szCs w:val="22"/>
          </w:rPr>
          <w:delText>-</w:delText>
        </w:r>
        <w:r w:rsidRPr="003A1D1D" w:rsidDel="002E1309">
          <w:rPr>
            <w:rFonts w:ascii="Arial" w:eastAsia="Calibri" w:hAnsi="Arial" w:cs="Arial"/>
            <w:color w:val="000000" w:themeColor="text1"/>
            <w:sz w:val="22"/>
            <w:szCs w:val="22"/>
          </w:rPr>
          <w:delText>estimation</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was</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subsequently</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performed</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for</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each</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position</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and</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alternative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allele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to</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address</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deviations</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from</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the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Poisson</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assumption</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maximum</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likelihood</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estimate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of</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the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negative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Binomial</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dispersion</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parameter</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was</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obtained</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for</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each</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position</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and</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alternative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allele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holding</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the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rate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fixed</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based</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on</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the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posterior</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predictive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approximation</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The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maximum</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of</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the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original</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dispersion</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parameter</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from</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the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posterior</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predictive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distribution</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and</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the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maximum</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likelihood</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was</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retained</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This</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re</w:delText>
        </w:r>
        <w:r w:rsidRPr="003A1D1D" w:rsidDel="002E1309">
          <w:rPr>
            <w:rFonts w:ascii="Arial" w:eastAsia="Arial" w:hAnsi="Arial" w:cs="Arial"/>
            <w:color w:val="000000" w:themeColor="text1"/>
            <w:sz w:val="22"/>
            <w:szCs w:val="22"/>
          </w:rPr>
          <w:delText>-</w:delText>
        </w:r>
        <w:r w:rsidRPr="003A1D1D" w:rsidDel="002E1309">
          <w:rPr>
            <w:rFonts w:ascii="Arial" w:eastAsia="Calibri" w:hAnsi="Arial" w:cs="Arial"/>
            <w:color w:val="000000" w:themeColor="text1"/>
            <w:sz w:val="22"/>
            <w:szCs w:val="22"/>
          </w:rPr>
          <w:delText>estimated</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posterior</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predictive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approximation</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for</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each</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position</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and</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alternative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allele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provided</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the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basis</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for</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all</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quality</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scores</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Formally</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this</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corresponded</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to</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assuming</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an</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approximate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posterior</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predictive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distribution</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y</w:delText>
        </w:r>
        <w:r w:rsidRPr="003A1D1D" w:rsidDel="002E1309">
          <w:rPr>
            <w:rFonts w:ascii="Arial" w:eastAsia="Calibri" w:hAnsi="Arial" w:cs="Arial"/>
            <w:color w:val="000000" w:themeColor="text1"/>
            <w:sz w:val="22"/>
            <w:szCs w:val="22"/>
            <w:vertAlign w:val="subscript"/>
          </w:rPr>
          <w:delText>p</w:delText>
        </w:r>
        <w:r w:rsidRPr="003A1D1D" w:rsidDel="002E1309">
          <w:rPr>
            <w:rFonts w:ascii="Arial" w:eastAsia="Calibri" w:hAnsi="Arial" w:cs="Arial"/>
            <w:color w:val="000000" w:themeColor="text1"/>
            <w:sz w:val="22"/>
            <w:szCs w:val="22"/>
          </w:rPr>
          <w:delText>~</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NB</w:delText>
        </w:r>
        <w:r w:rsidRPr="003A1D1D" w:rsidDel="002E1309">
          <w:rPr>
            <w:rFonts w:ascii="Arial" w:eastAsia="Arial" w:hAnsi="Arial" w:cs="Arial"/>
            <w:color w:val="000000" w:themeColor="text1"/>
            <w:sz w:val="22"/>
            <w:szCs w:val="22"/>
          </w:rPr>
          <w:delText>(</w:delText>
        </w:r>
        <w:r w:rsidRPr="003A1D1D" w:rsidDel="002E1309">
          <w:rPr>
            <w:rFonts w:ascii="Arial" w:eastAsia="Calibri" w:hAnsi="Arial" w:cs="Arial"/>
            <w:color w:val="000000" w:themeColor="text1"/>
            <w:sz w:val="22"/>
            <w:szCs w:val="22"/>
          </w:rPr>
          <w:delText>m</w:delText>
        </w:r>
        <w:r w:rsidRPr="003A1D1D" w:rsidDel="002E1309">
          <w:rPr>
            <w:rFonts w:ascii="Arial" w:eastAsia="Calibri" w:hAnsi="Arial" w:cs="Arial"/>
            <w:color w:val="000000" w:themeColor="text1"/>
            <w:sz w:val="22"/>
            <w:szCs w:val="22"/>
            <w:vertAlign w:val="subscript"/>
          </w:rPr>
          <w:delText>p</w:delText>
        </w:r>
        <w:r w:rsidRPr="003A1D1D" w:rsidDel="002E1309">
          <w:rPr>
            <w:rFonts w:ascii="Arial" w:eastAsia="Calibri" w:hAnsi="Arial" w:cs="Arial"/>
            <w:color w:val="000000" w:themeColor="text1"/>
            <w:sz w:val="22"/>
            <w:szCs w:val="22"/>
          </w:rPr>
          <w:delText>d</w:delText>
        </w:r>
        <w:r w:rsidRPr="003A1D1D" w:rsidDel="002E1309">
          <w:rPr>
            <w:rFonts w:ascii="Arial" w:eastAsia="Calibri" w:hAnsi="Arial" w:cs="Arial"/>
            <w:color w:val="000000" w:themeColor="text1"/>
            <w:sz w:val="22"/>
            <w:szCs w:val="22"/>
            <w:vertAlign w:val="subscript"/>
          </w:rPr>
          <w:delText>p</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r</w:delText>
        </w:r>
        <w:r w:rsidRPr="003A1D1D" w:rsidDel="002E1309">
          <w:rPr>
            <w:rFonts w:ascii="Arial" w:eastAsia="Calibri" w:hAnsi="Arial" w:cs="Arial"/>
            <w:color w:val="000000" w:themeColor="text1"/>
            <w:sz w:val="22"/>
            <w:szCs w:val="22"/>
            <w:vertAlign w:val="subscript"/>
          </w:rPr>
          <w:delText>p</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where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m</w:delText>
        </w:r>
        <w:r w:rsidRPr="003A1D1D" w:rsidDel="002E1309">
          <w:rPr>
            <w:rFonts w:ascii="Arial" w:eastAsia="Calibri" w:hAnsi="Arial" w:cs="Arial"/>
            <w:color w:val="000000" w:themeColor="text1"/>
            <w:sz w:val="22"/>
            <w:szCs w:val="22"/>
            <w:vertAlign w:val="subscript"/>
          </w:rPr>
          <w:delText>p</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and</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r</w:delText>
        </w:r>
        <w:r w:rsidRPr="003A1D1D" w:rsidDel="002E1309">
          <w:rPr>
            <w:rFonts w:ascii="Arial" w:eastAsia="Calibri" w:hAnsi="Arial" w:cs="Arial"/>
            <w:color w:val="000000" w:themeColor="text1"/>
            <w:sz w:val="22"/>
            <w:szCs w:val="22"/>
            <w:vertAlign w:val="subscript"/>
          </w:rPr>
          <w:delText>p</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were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the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rate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and</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dispersion</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parameters</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as</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discussed</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above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For</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each</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observed</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alternative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allele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the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quality</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score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was</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defined</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as</w:delText>
        </w:r>
        <w:r w:rsidRPr="003A1D1D" w:rsidDel="002E1309">
          <w:rPr>
            <w:rFonts w:ascii="Arial" w:eastAsia="Arial" w:hAnsi="Arial" w:cs="Arial"/>
            <w:color w:val="000000" w:themeColor="text1"/>
            <w:sz w:val="22"/>
            <w:szCs w:val="22"/>
          </w:rPr>
          <w:delText xml:space="preserve"> -10 * </w:delText>
        </w:r>
        <w:r w:rsidRPr="003A1D1D" w:rsidDel="002E1309">
          <w:rPr>
            <w:rFonts w:ascii="Arial" w:eastAsia="Calibri" w:hAnsi="Arial" w:cs="Arial"/>
            <w:color w:val="000000" w:themeColor="text1"/>
            <w:sz w:val="22"/>
            <w:szCs w:val="22"/>
          </w:rPr>
          <w:delText>log</w:delText>
        </w:r>
        <w:r w:rsidRPr="003A1D1D" w:rsidDel="002E1309">
          <w:rPr>
            <w:rFonts w:ascii="Arial" w:eastAsia="Arial" w:hAnsi="Arial" w:cs="Arial"/>
            <w:color w:val="000000" w:themeColor="text1"/>
            <w:sz w:val="22"/>
            <w:szCs w:val="22"/>
            <w:vertAlign w:val="subscript"/>
          </w:rPr>
          <w:delText>10</w:delText>
        </w:r>
        <w:r w:rsidRPr="003A1D1D" w:rsidDel="002E1309">
          <w:rPr>
            <w:rFonts w:ascii="Arial" w:eastAsia="Arial" w:hAnsi="Arial" w:cs="Arial"/>
            <w:color w:val="000000" w:themeColor="text1"/>
            <w:sz w:val="22"/>
            <w:szCs w:val="22"/>
          </w:rPr>
          <w:delText>(</w:delText>
        </w:r>
        <w:r w:rsidRPr="003A1D1D" w:rsidDel="002E1309">
          <w:rPr>
            <w:rFonts w:ascii="Arial" w:eastAsia="Calibri" w:hAnsi="Arial" w:cs="Arial"/>
            <w:color w:val="000000" w:themeColor="text1"/>
            <w:sz w:val="22"/>
            <w:szCs w:val="22"/>
          </w:rPr>
          <w:delText>P</w:delText>
        </w:r>
        <w:r w:rsidRPr="003A1D1D" w:rsidDel="002E1309">
          <w:rPr>
            <w:rFonts w:ascii="Arial" w:eastAsia="Arial" w:hAnsi="Arial" w:cs="Arial"/>
            <w:color w:val="000000" w:themeColor="text1"/>
            <w:sz w:val="22"/>
            <w:szCs w:val="22"/>
          </w:rPr>
          <w:delText>(</w:delText>
        </w:r>
        <w:r w:rsidRPr="003A1D1D" w:rsidDel="002E1309">
          <w:rPr>
            <w:rFonts w:ascii="Arial" w:eastAsia="Calibri" w:hAnsi="Arial" w:cs="Arial"/>
            <w:color w:val="000000" w:themeColor="text1"/>
            <w:sz w:val="22"/>
            <w:szCs w:val="22"/>
          </w:rPr>
          <w:delText>AD</w:delText>
        </w:r>
        <w:r w:rsidRPr="003A1D1D" w:rsidDel="002E1309">
          <w:rPr>
            <w:rFonts w:ascii="Arial" w:eastAsia="Calibri" w:hAnsi="Arial" w:cs="Arial"/>
            <w:color w:val="000000" w:themeColor="text1"/>
            <w:sz w:val="22"/>
            <w:szCs w:val="22"/>
            <w:vertAlign w:val="subscript"/>
          </w:rPr>
          <w:delText>p</w:delText>
        </w:r>
        <w:r w:rsidRPr="003A1D1D" w:rsidDel="002E1309">
          <w:rPr>
            <w:rFonts w:ascii="Arial" w:eastAsia="Arial" w:hAnsi="Arial" w:cs="Arial"/>
            <w:color w:val="000000" w:themeColor="text1"/>
            <w:sz w:val="22"/>
            <w:szCs w:val="22"/>
          </w:rPr>
          <w:delText xml:space="preserve">&gt;= </w:delText>
        </w:r>
        <w:r w:rsidRPr="003A1D1D" w:rsidDel="002E1309">
          <w:rPr>
            <w:rFonts w:ascii="Arial" w:eastAsia="Calibri" w:hAnsi="Arial" w:cs="Arial"/>
            <w:color w:val="000000" w:themeColor="text1"/>
            <w:sz w:val="22"/>
            <w:szCs w:val="22"/>
          </w:rPr>
          <w:delText>y</w:delText>
        </w:r>
        <w:r w:rsidRPr="003A1D1D" w:rsidDel="002E1309">
          <w:rPr>
            <w:rFonts w:ascii="Arial" w:eastAsia="Calibri" w:hAnsi="Arial" w:cs="Arial"/>
            <w:color w:val="000000" w:themeColor="text1"/>
            <w:sz w:val="22"/>
            <w:szCs w:val="22"/>
            <w:vertAlign w:val="subscript"/>
          </w:rPr>
          <w:delText>p</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where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the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probability</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was</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computed</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based</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on</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the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re</w:delText>
        </w:r>
        <w:r w:rsidRPr="003A1D1D" w:rsidDel="002E1309">
          <w:rPr>
            <w:rFonts w:ascii="Arial" w:eastAsia="Arial" w:hAnsi="Arial" w:cs="Arial"/>
            <w:color w:val="000000" w:themeColor="text1"/>
            <w:sz w:val="22"/>
            <w:szCs w:val="22"/>
          </w:rPr>
          <w:delText>-</w:delText>
        </w:r>
        <w:r w:rsidRPr="003A1D1D" w:rsidDel="002E1309">
          <w:rPr>
            <w:rFonts w:ascii="Arial" w:eastAsia="Calibri" w:hAnsi="Arial" w:cs="Arial"/>
            <w:color w:val="000000" w:themeColor="text1"/>
            <w:sz w:val="22"/>
            <w:szCs w:val="22"/>
          </w:rPr>
          <w:delText>estimated</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posterior</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predictive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approximation</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described</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above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For</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observed</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MNVs</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negative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Binomial</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approximate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posterior</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predictive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distribution</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was</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computed</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matching</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the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mean</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and</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average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variance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of</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its</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component</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SNVs</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followed</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by</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the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quality</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score</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calculation</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as</w:delText>
        </w:r>
        <w:r w:rsidRPr="003A1D1D" w:rsidDel="002E1309">
          <w:rPr>
            <w:rFonts w:ascii="Arial" w:eastAsia="Arial" w:hAnsi="Arial" w:cs="Arial"/>
            <w:color w:val="000000" w:themeColor="text1"/>
            <w:sz w:val="22"/>
            <w:szCs w:val="22"/>
          </w:rPr>
          <w:delText xml:space="preserve"> </w:delText>
        </w:r>
        <w:r w:rsidRPr="003A1D1D" w:rsidDel="002E1309">
          <w:rPr>
            <w:rFonts w:ascii="Arial" w:eastAsia="Calibri" w:hAnsi="Arial" w:cs="Arial"/>
            <w:color w:val="000000" w:themeColor="text1"/>
            <w:sz w:val="22"/>
            <w:szCs w:val="22"/>
          </w:rPr>
          <w:delText>above</w:delText>
        </w:r>
        <w:r w:rsidRPr="003A1D1D" w:rsidDel="002E1309">
          <w:rPr>
            <w:rFonts w:ascii="Arial" w:eastAsia="Arial" w:hAnsi="Arial" w:cs="Arial"/>
            <w:color w:val="000000" w:themeColor="text1"/>
            <w:sz w:val="22"/>
            <w:szCs w:val="22"/>
          </w:rPr>
          <w:delText>.</w:delText>
        </w:r>
      </w:del>
    </w:p>
    <w:p w14:paraId="37D6B719" w14:textId="77777777" w:rsidR="00E709E0" w:rsidRPr="003A1D1D" w:rsidRDefault="00E709E0" w:rsidP="002E1309">
      <w:pPr>
        <w:spacing w:line="480" w:lineRule="auto"/>
        <w:rPr>
          <w:rFonts w:ascii="Arial" w:eastAsia="Arial" w:hAnsi="Arial" w:cs="Arial"/>
          <w:color w:val="000000" w:themeColor="text1"/>
          <w:sz w:val="22"/>
          <w:szCs w:val="22"/>
        </w:rPr>
      </w:pPr>
    </w:p>
    <w:p w14:paraId="433AFB58" w14:textId="77777777" w:rsidR="00E709E0" w:rsidRPr="003A1D1D" w:rsidRDefault="00E709E0" w:rsidP="00E709E0">
      <w:pPr>
        <w:spacing w:line="480" w:lineRule="auto"/>
        <w:rPr>
          <w:rFonts w:ascii="Arial" w:eastAsia="Arial" w:hAnsi="Arial" w:cs="Arial"/>
          <w:color w:val="000000" w:themeColor="text1"/>
          <w:sz w:val="22"/>
          <w:szCs w:val="22"/>
        </w:rPr>
      </w:pPr>
      <w:r w:rsidRPr="003A1D1D">
        <w:rPr>
          <w:rFonts w:ascii="Arial" w:eastAsia="Calibri" w:hAnsi="Arial" w:cs="Arial"/>
          <w:color w:val="000000" w:themeColor="text1"/>
          <w:sz w:val="22"/>
          <w:szCs w:val="22"/>
        </w:rPr>
        <w:t>For</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indels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similar</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Bayesian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hierarchical</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model</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was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employed</w:t>
      </w:r>
      <w:r w:rsidRPr="003A1D1D">
        <w:rPr>
          <w:rFonts w:ascii="Arial" w:eastAsia="Arial" w:hAnsi="Arial" w:cs="Arial"/>
          <w:color w:val="000000" w:themeColor="text1"/>
          <w:sz w:val="22"/>
          <w:szCs w:val="22"/>
        </w:rPr>
        <w:t xml:space="preserve"> (</w:t>
      </w:r>
      <w:r w:rsidRPr="003A1D1D">
        <w:rPr>
          <w:rFonts w:ascii="Arial" w:eastAsia="Calibri" w:hAnsi="Arial" w:cs="Arial"/>
          <w:b/>
          <w:color w:val="000000" w:themeColor="text1"/>
          <w:sz w:val="22"/>
          <w:szCs w:val="22"/>
          <w:highlight w:val="yellow"/>
          <w:rPrChange w:id="552" w:author="Reis-Filho, Jorge S./Pathology" w:date="2019-07-13T14:15:00Z">
            <w:rPr>
              <w:rFonts w:ascii="Arial" w:eastAsia="Calibri" w:hAnsi="Arial" w:cs="Arial"/>
              <w:b/>
              <w:color w:val="000000" w:themeColor="text1"/>
              <w:sz w:val="22"/>
              <w:szCs w:val="22"/>
            </w:rPr>
          </w:rPrChange>
        </w:rPr>
        <w:t>Supplementary</w:t>
      </w:r>
      <w:r w:rsidRPr="003A1D1D">
        <w:rPr>
          <w:rFonts w:ascii="Arial" w:eastAsia="Arial" w:hAnsi="Arial" w:cs="Arial"/>
          <w:b/>
          <w:color w:val="000000" w:themeColor="text1"/>
          <w:sz w:val="22"/>
          <w:szCs w:val="22"/>
          <w:highlight w:val="yellow"/>
          <w:rPrChange w:id="553" w:author="Reis-Filho, Jorge S./Pathology" w:date="2019-07-13T14:15:00Z">
            <w:rPr>
              <w:rFonts w:ascii="Arial" w:eastAsia="Arial" w:hAnsi="Arial" w:cs="Arial"/>
              <w:b/>
              <w:color w:val="000000" w:themeColor="text1"/>
              <w:sz w:val="22"/>
              <w:szCs w:val="22"/>
            </w:rPr>
          </w:rPrChange>
        </w:rPr>
        <w:t xml:space="preserve"> </w:t>
      </w:r>
      <w:r w:rsidRPr="003A1D1D">
        <w:rPr>
          <w:rFonts w:ascii="Arial" w:eastAsia="Calibri" w:hAnsi="Arial" w:cs="Arial"/>
          <w:b/>
          <w:color w:val="000000" w:themeColor="text1"/>
          <w:sz w:val="22"/>
          <w:szCs w:val="22"/>
          <w:highlight w:val="yellow"/>
          <w:rPrChange w:id="554" w:author="Reis-Filho, Jorge S./Pathology" w:date="2019-07-13T14:15:00Z">
            <w:rPr>
              <w:rFonts w:ascii="Arial" w:eastAsia="Calibri" w:hAnsi="Arial" w:cs="Arial"/>
              <w:b/>
              <w:color w:val="000000" w:themeColor="text1"/>
              <w:sz w:val="22"/>
              <w:szCs w:val="22"/>
            </w:rPr>
          </w:rPrChange>
        </w:rPr>
        <w:t>Fig</w:t>
      </w:r>
      <w:r w:rsidRPr="003A1D1D">
        <w:rPr>
          <w:rFonts w:ascii="Arial" w:eastAsia="Arial" w:hAnsi="Arial" w:cs="Arial"/>
          <w:b/>
          <w:color w:val="000000" w:themeColor="text1"/>
          <w:sz w:val="22"/>
          <w:szCs w:val="22"/>
          <w:highlight w:val="yellow"/>
          <w:rPrChange w:id="555" w:author="Reis-Filho, Jorge S./Pathology" w:date="2019-07-13T14:15:00Z">
            <w:rPr>
              <w:rFonts w:ascii="Arial" w:eastAsia="Arial" w:hAnsi="Arial" w:cs="Arial"/>
              <w:b/>
              <w:color w:val="000000" w:themeColor="text1"/>
              <w:sz w:val="22"/>
              <w:szCs w:val="22"/>
            </w:rPr>
          </w:rPrChange>
        </w:rPr>
        <w:t>. 10</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Each</w:t>
      </w:r>
      <w:r w:rsidRPr="003A1D1D">
        <w:rPr>
          <w:rFonts w:ascii="Arial" w:eastAsia="Arial" w:hAnsi="Arial" w:cs="Arial"/>
          <w:color w:val="000000" w:themeColor="text1"/>
          <w:sz w:val="22"/>
          <w:szCs w:val="22"/>
        </w:rPr>
        <w:t xml:space="preserve"> </w:t>
      </w:r>
      <w:r w:rsidRPr="009063E5">
        <w:rPr>
          <w:rFonts w:ascii="Arial" w:eastAsia="Calibri" w:hAnsi="Arial" w:cs="Arial"/>
          <w:color w:val="000000" w:themeColor="text1"/>
          <w:sz w:val="22"/>
          <w:szCs w:val="22"/>
        </w:rPr>
        <w:t>anchor</w:t>
      </w:r>
      <w:r w:rsidRPr="009063E5">
        <w:rPr>
          <w:rFonts w:ascii="Arial" w:eastAsia="Arial" w:hAnsi="Arial" w:cs="Arial"/>
          <w:color w:val="000000" w:themeColor="text1"/>
          <w:sz w:val="22"/>
          <w:szCs w:val="22"/>
        </w:rPr>
        <w:t xml:space="preserve"> </w:t>
      </w:r>
      <w:r w:rsidRPr="003D30C6">
        <w:rPr>
          <w:rFonts w:ascii="Arial" w:eastAsia="Calibri" w:hAnsi="Arial" w:cs="Arial"/>
          <w:color w:val="000000" w:themeColor="text1"/>
          <w:sz w:val="22"/>
          <w:szCs w:val="22"/>
        </w:rPr>
        <w:t>position</w:t>
      </w:r>
      <w:r w:rsidRPr="003D30C6">
        <w:rPr>
          <w:rFonts w:ascii="Arial" w:eastAsia="Arial" w:hAnsi="Arial" w:cs="Arial"/>
          <w:color w:val="000000" w:themeColor="text1"/>
          <w:sz w:val="22"/>
          <w:szCs w:val="22"/>
        </w:rPr>
        <w:t xml:space="preserve"> </w:t>
      </w:r>
      <w:r w:rsidRPr="003D30C6">
        <w:rPr>
          <w:rFonts w:ascii="Arial" w:eastAsia="Calibri" w:hAnsi="Arial" w:cs="Arial"/>
          <w:color w:val="000000" w:themeColor="text1"/>
          <w:sz w:val="22"/>
          <w:szCs w:val="22"/>
        </w:rPr>
        <w:t>p</w:t>
      </w:r>
      <w:r w:rsidRPr="00E247F6">
        <w:rPr>
          <w:rFonts w:ascii="Arial" w:eastAsia="Arial" w:hAnsi="Arial" w:cs="Arial"/>
          <w:color w:val="000000" w:themeColor="text1"/>
          <w:sz w:val="22"/>
          <w:szCs w:val="22"/>
        </w:rPr>
        <w:t xml:space="preserve"> </w:t>
      </w:r>
      <w:r w:rsidRPr="00E247F6">
        <w:rPr>
          <w:rFonts w:ascii="Arial" w:eastAsia="Calibri" w:hAnsi="Arial" w:cs="Arial"/>
          <w:color w:val="000000" w:themeColor="text1"/>
          <w:sz w:val="22"/>
          <w:szCs w:val="22"/>
        </w:rPr>
        <w:t>and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indel</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length</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l</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positive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for</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insertions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negative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for</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deletions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in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panel</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was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assumed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to</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have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baseline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noise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rate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d</w:t>
      </w:r>
      <w:r w:rsidRPr="003A1D1D">
        <w:rPr>
          <w:rFonts w:ascii="Arial" w:eastAsia="Calibri" w:hAnsi="Arial" w:cs="Arial"/>
          <w:color w:val="000000" w:themeColor="text1"/>
          <w:sz w:val="22"/>
          <w:szCs w:val="22"/>
          <w:vertAlign w:val="subscript"/>
        </w:rPr>
        <w:t>p</w:t>
      </w:r>
      <w:r w:rsidRPr="003A1D1D">
        <w:rPr>
          <w:rFonts w:ascii="Arial" w:eastAsia="Arial" w:hAnsi="Arial" w:cs="Arial"/>
          <w:color w:val="000000" w:themeColor="text1"/>
          <w:sz w:val="22"/>
          <w:szCs w:val="22"/>
          <w:vertAlign w:val="subscript"/>
        </w:rPr>
        <w:t xml:space="preserve"> </w:t>
      </w:r>
      <w:r w:rsidRPr="003A1D1D">
        <w:rPr>
          <w:rFonts w:ascii="Cambria Math" w:eastAsia="Cambria Math" w:hAnsi="Cambria Math" w:cs="Cambria Math"/>
          <w:color w:val="000000" w:themeColor="text1"/>
          <w:sz w:val="22"/>
          <w:szCs w:val="22"/>
        </w:rPr>
        <w:t>𝜆</w:t>
      </w:r>
      <w:r w:rsidRPr="003A1D1D">
        <w:rPr>
          <w:rFonts w:ascii="Arial" w:eastAsia="Calibri" w:hAnsi="Arial" w:cs="Arial"/>
          <w:color w:val="000000" w:themeColor="text1"/>
          <w:sz w:val="22"/>
          <w:szCs w:val="22"/>
          <w:vertAlign w:val="subscript"/>
        </w:rPr>
        <w:t>pl</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Additionally</w:t>
      </w:r>
      <w:r w:rsidRPr="003A1D1D">
        <w:rPr>
          <w:rFonts w:ascii="Arial" w:eastAsia="Arial" w:hAnsi="Arial" w:cs="Arial"/>
          <w:color w:val="000000" w:themeColor="text1"/>
          <w:sz w:val="22"/>
          <w:szCs w:val="22"/>
        </w:rPr>
        <w:t xml:space="preserve">, </w:t>
      </w:r>
      <w:r w:rsidRPr="003A1D1D">
        <w:rPr>
          <w:rFonts w:ascii="Cambria Math" w:eastAsia="Cambria Math" w:hAnsi="Cambria Math" w:cs="Cambria Math"/>
          <w:color w:val="000000" w:themeColor="text1"/>
          <w:sz w:val="22"/>
          <w:szCs w:val="22"/>
        </w:rPr>
        <w:t>𝜆</w:t>
      </w:r>
      <w:r w:rsidRPr="003A1D1D">
        <w:rPr>
          <w:rFonts w:ascii="Arial" w:eastAsia="Calibri" w:hAnsi="Arial" w:cs="Arial"/>
          <w:color w:val="000000" w:themeColor="text1"/>
          <w:sz w:val="22"/>
          <w:szCs w:val="22"/>
          <w:vertAlign w:val="subscript"/>
        </w:rPr>
        <w:t>pl</w:t>
      </w:r>
      <w:r w:rsidRPr="003A1D1D">
        <w:rPr>
          <w:rFonts w:ascii="Arial" w:eastAsia="Arial" w:hAnsi="Arial" w:cs="Arial"/>
          <w:color w:val="000000" w:themeColor="text1"/>
          <w:sz w:val="22"/>
          <w:szCs w:val="22"/>
        </w:rPr>
        <w:t xml:space="preserve"> = </w:t>
      </w:r>
      <w:r w:rsidRPr="003A1D1D">
        <w:rPr>
          <w:rFonts w:ascii="Cambria Math" w:eastAsia="Cambria Math" w:hAnsi="Cambria Math" w:cs="Cambria Math"/>
          <w:color w:val="000000" w:themeColor="text1"/>
          <w:sz w:val="22"/>
          <w:szCs w:val="22"/>
        </w:rPr>
        <w:t>𝜆</w:t>
      </w:r>
      <w:r w:rsidRPr="003A1D1D">
        <w:rPr>
          <w:rFonts w:ascii="Arial" w:eastAsia="Calibri" w:hAnsi="Arial" w:cs="Arial"/>
          <w:color w:val="000000" w:themeColor="text1"/>
          <w:sz w:val="22"/>
          <w:szCs w:val="22"/>
          <w:vertAlign w:val="subscript"/>
        </w:rPr>
        <w:t>p</w:t>
      </w:r>
      <w:r w:rsidRPr="003A1D1D">
        <w:rPr>
          <w:rFonts w:ascii="Arial" w:eastAsia="Calibri" w:hAnsi="Arial" w:cs="Arial"/>
          <w:color w:val="000000" w:themeColor="text1"/>
          <w:sz w:val="22"/>
          <w:szCs w:val="22"/>
        </w:rPr>
        <w:t>ω</w:t>
      </w:r>
      <w:r w:rsidRPr="003A1D1D">
        <w:rPr>
          <w:rFonts w:ascii="Arial" w:eastAsia="Calibri" w:hAnsi="Arial" w:cs="Arial"/>
          <w:color w:val="000000" w:themeColor="text1"/>
          <w:sz w:val="22"/>
          <w:szCs w:val="22"/>
          <w:vertAlign w:val="subscript"/>
        </w:rPr>
        <w:t>lp</w:t>
      </w:r>
      <w:r w:rsidRPr="003A1D1D">
        <w:rPr>
          <w:rFonts w:ascii="Arial" w:eastAsia="Arial" w:hAnsi="Arial" w:cs="Arial"/>
          <w:color w:val="000000" w:themeColor="text1"/>
          <w:sz w:val="22"/>
          <w:szCs w:val="22"/>
        </w:rPr>
        <w:t xml:space="preserve">. </w:t>
      </w:r>
      <w:r w:rsidRPr="003A1D1D">
        <w:rPr>
          <w:rFonts w:ascii="Cambria Math" w:eastAsia="Cambria Math" w:hAnsi="Cambria Math" w:cs="Cambria Math"/>
          <w:color w:val="000000" w:themeColor="text1"/>
          <w:sz w:val="22"/>
          <w:szCs w:val="22"/>
        </w:rPr>
        <w:t>𝜆</w:t>
      </w:r>
      <w:r w:rsidRPr="003A1D1D">
        <w:rPr>
          <w:rFonts w:ascii="Arial" w:eastAsia="Calibri" w:hAnsi="Arial" w:cs="Arial"/>
          <w:color w:val="000000" w:themeColor="text1"/>
          <w:sz w:val="22"/>
          <w:szCs w:val="22"/>
          <w:vertAlign w:val="subscript"/>
        </w:rPr>
        <w:t>p</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was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assumed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to</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be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drawn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from</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Gamma</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distribution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with</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parameters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unique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to</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combination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of</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proximity</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to</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segmental</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lastRenderedPageBreak/>
        <w:t>duplications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lack</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of</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unique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alignability</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and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repeats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identified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by</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RepeatMasker</w:t>
      </w:r>
      <w:r w:rsidRPr="003A1D1D">
        <w:rPr>
          <w:rFonts w:ascii="Arial" w:eastAsia="Arial" w:hAnsi="Arial" w:cs="Arial"/>
          <w:color w:val="000000" w:themeColor="text1"/>
          <w:sz w:val="22"/>
          <w:szCs w:val="22"/>
        </w:rPr>
        <w:t xml:space="preserve">. </w:t>
      </w:r>
      <w:r w:rsidRPr="003A1D1D">
        <w:rPr>
          <w:rFonts w:ascii="Cambria Math" w:eastAsia="Cambria Math" w:hAnsi="Cambria Math" w:cs="Cambria Math"/>
          <w:color w:val="000000" w:themeColor="text1"/>
          <w:sz w:val="22"/>
          <w:szCs w:val="22"/>
        </w:rPr>
        <w:t>𝛚</w:t>
      </w:r>
      <w:r w:rsidRPr="003A1D1D">
        <w:rPr>
          <w:rFonts w:ascii="Arial" w:eastAsia="Calibri" w:hAnsi="Arial" w:cs="Arial"/>
          <w:color w:val="000000" w:themeColor="text1"/>
          <w:sz w:val="22"/>
          <w:szCs w:val="22"/>
          <w:vertAlign w:val="subscript"/>
        </w:rPr>
        <w:t>p</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probability</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vector</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was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assumed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to</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be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drawn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from</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Dirichlet</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distribution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with</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parameters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varied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based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on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same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factors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Training</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was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done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via</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similar</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Metropolis</w:t>
      </w:r>
      <w:r w:rsidRPr="003A1D1D">
        <w:rPr>
          <w:rFonts w:ascii="Arial" w:eastAsia="Arial" w:hAnsi="Arial" w:cs="Arial"/>
          <w:color w:val="000000" w:themeColor="text1"/>
          <w:sz w:val="22"/>
          <w:szCs w:val="22"/>
        </w:rPr>
        <w:t>-</w:t>
      </w:r>
      <w:r w:rsidRPr="003A1D1D">
        <w:rPr>
          <w:rFonts w:ascii="Arial" w:eastAsia="Calibri" w:hAnsi="Arial" w:cs="Arial"/>
          <w:color w:val="000000" w:themeColor="text1"/>
          <w:sz w:val="22"/>
          <w:szCs w:val="22"/>
        </w:rPr>
        <w:t>Hastings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within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Gibbs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algorithm</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with</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analogous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numbers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of</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iterations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and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convergence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diagnostics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same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dispersion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approximation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and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re</w:t>
      </w:r>
      <w:r w:rsidRPr="003A1D1D">
        <w:rPr>
          <w:rFonts w:ascii="Arial" w:eastAsia="Arial" w:hAnsi="Arial" w:cs="Arial"/>
          <w:color w:val="000000" w:themeColor="text1"/>
          <w:sz w:val="22"/>
          <w:szCs w:val="22"/>
        </w:rPr>
        <w:t>-</w:t>
      </w:r>
      <w:r w:rsidRPr="003A1D1D">
        <w:rPr>
          <w:rFonts w:ascii="Arial" w:eastAsia="Calibri" w:hAnsi="Arial" w:cs="Arial"/>
          <w:color w:val="000000" w:themeColor="text1"/>
          <w:sz w:val="22"/>
          <w:szCs w:val="22"/>
        </w:rPr>
        <w:t>estimation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was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applied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to</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each</w:t>
      </w:r>
      <w:r w:rsidRPr="003A1D1D">
        <w:rPr>
          <w:rFonts w:ascii="Arial" w:eastAsia="Arial" w:hAnsi="Arial" w:cs="Arial"/>
          <w:color w:val="000000" w:themeColor="text1"/>
          <w:sz w:val="22"/>
          <w:szCs w:val="22"/>
        </w:rPr>
        <w:t xml:space="preserve"> </w:t>
      </w:r>
      <w:r w:rsidRPr="003A1D1D">
        <w:rPr>
          <w:rFonts w:ascii="Cambria Math" w:eastAsia="Cambria Math" w:hAnsi="Cambria Math" w:cs="Cambria Math"/>
          <w:color w:val="000000" w:themeColor="text1"/>
          <w:sz w:val="22"/>
          <w:szCs w:val="22"/>
        </w:rPr>
        <w:t>𝜆</w:t>
      </w:r>
      <w:r w:rsidRPr="003A1D1D">
        <w:rPr>
          <w:rFonts w:ascii="Arial" w:eastAsia="Calibri" w:hAnsi="Arial" w:cs="Arial"/>
          <w:color w:val="000000" w:themeColor="text1"/>
          <w:sz w:val="22"/>
          <w:szCs w:val="22"/>
          <w:vertAlign w:val="subscript"/>
        </w:rPr>
        <w:t>pl</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using</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marginal</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posterior</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obtained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from</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samples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Quality</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scores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for</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observed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indels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were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computed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described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above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using</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these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approximate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posterior</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predictive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distributions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estimation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processes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described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above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were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carried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out</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separately</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for</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cfDNA</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and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WBC</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samples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resulting</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in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four</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models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in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total</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SNV</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and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indel</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models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for</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each</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of</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cfDNA</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and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WBC</w:t>
      </w:r>
      <w:r w:rsidRPr="003A1D1D">
        <w:rPr>
          <w:rFonts w:ascii="Arial" w:eastAsia="Arial" w:hAnsi="Arial" w:cs="Arial"/>
          <w:color w:val="000000" w:themeColor="text1"/>
          <w:sz w:val="22"/>
          <w:szCs w:val="22"/>
        </w:rPr>
        <w:t>).</w:t>
      </w:r>
    </w:p>
    <w:p w14:paraId="48C940D3" w14:textId="77777777" w:rsidR="00E709E0" w:rsidRPr="003A1D1D" w:rsidRDefault="00E709E0" w:rsidP="00E709E0">
      <w:pPr>
        <w:spacing w:line="480" w:lineRule="auto"/>
        <w:rPr>
          <w:rFonts w:ascii="Arial" w:eastAsia="Arial" w:hAnsi="Arial" w:cs="Arial"/>
          <w:color w:val="000000" w:themeColor="text1"/>
          <w:sz w:val="22"/>
          <w:szCs w:val="22"/>
        </w:rPr>
      </w:pPr>
    </w:p>
    <w:p w14:paraId="6BC8C108" w14:textId="77777777" w:rsidR="00E709E0" w:rsidRPr="003A1D1D" w:rsidRDefault="00E709E0" w:rsidP="00E709E0">
      <w:pPr>
        <w:pStyle w:val="Heading3"/>
        <w:rPr>
          <w:b/>
          <w:color w:val="000000" w:themeColor="text1"/>
        </w:rPr>
      </w:pPr>
      <w:r w:rsidRPr="003A1D1D">
        <w:rPr>
          <w:rFonts w:eastAsia="Calibri"/>
          <w:b/>
          <w:color w:val="000000" w:themeColor="text1"/>
        </w:rPr>
        <w:t>Edge</w:t>
      </w:r>
      <w:r w:rsidRPr="003A1D1D">
        <w:rPr>
          <w:b/>
          <w:color w:val="000000" w:themeColor="text1"/>
        </w:rPr>
        <w:t xml:space="preserve"> </w:t>
      </w:r>
      <w:r w:rsidRPr="003A1D1D">
        <w:rPr>
          <w:rFonts w:eastAsia="Calibri"/>
          <w:b/>
          <w:color w:val="000000" w:themeColor="text1"/>
        </w:rPr>
        <w:t>artifact</w:t>
      </w:r>
      <w:r w:rsidRPr="003A1D1D">
        <w:rPr>
          <w:b/>
          <w:color w:val="000000" w:themeColor="text1"/>
        </w:rPr>
        <w:t xml:space="preserve"> </w:t>
      </w:r>
      <w:r w:rsidRPr="003A1D1D">
        <w:rPr>
          <w:rFonts w:eastAsia="Calibri"/>
          <w:b/>
          <w:color w:val="000000" w:themeColor="text1"/>
        </w:rPr>
        <w:t>scoring</w:t>
      </w:r>
    </w:p>
    <w:p w14:paraId="0FA23CB5" w14:textId="77777777" w:rsidR="00E709E0" w:rsidRPr="003A1D1D" w:rsidRDefault="00E709E0" w:rsidP="00E709E0">
      <w:pPr>
        <w:spacing w:line="480" w:lineRule="auto"/>
        <w:rPr>
          <w:rFonts w:ascii="Arial" w:eastAsia="Arial" w:hAnsi="Arial" w:cs="Arial"/>
          <w:color w:val="000000" w:themeColor="text1"/>
          <w:sz w:val="22"/>
          <w:szCs w:val="22"/>
        </w:rPr>
      </w:pPr>
      <w:r w:rsidRPr="003A1D1D">
        <w:rPr>
          <w:rFonts w:ascii="Arial" w:eastAsia="Calibri" w:hAnsi="Arial" w:cs="Arial"/>
          <w:color w:val="000000" w:themeColor="text1"/>
          <w:sz w:val="22"/>
          <w:szCs w:val="22"/>
        </w:rPr>
        <w:t>DNA</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damage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processes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similar</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to</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those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observed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in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ancient</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DNA</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samples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generated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artifacts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in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samples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used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in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this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study</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These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edge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artifacts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were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frequently</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near</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ends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of</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fragments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This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error</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source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was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controlled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by</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using</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discrete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mixture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model</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Specifically</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for</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each</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putative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artifact</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following</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metrics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were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considered</w:t>
      </w:r>
      <w:r w:rsidRPr="003A1D1D">
        <w:rPr>
          <w:rFonts w:ascii="Arial" w:eastAsia="Arial" w:hAnsi="Arial" w:cs="Arial"/>
          <w:color w:val="000000" w:themeColor="text1"/>
          <w:sz w:val="22"/>
          <w:szCs w:val="22"/>
        </w:rPr>
        <w:t xml:space="preserve">: (1) </w:t>
      </w:r>
      <w:r w:rsidRPr="003A1D1D">
        <w:rPr>
          <w:rFonts w:ascii="Arial" w:eastAsia="Calibri" w:hAnsi="Arial" w:cs="Arial"/>
          <w:color w:val="000000" w:themeColor="text1"/>
          <w:sz w:val="22"/>
          <w:szCs w:val="22"/>
        </w:rPr>
        <w:t>the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median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distance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of</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putative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artifact</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from</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fragment</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end</w:t>
      </w:r>
      <w:r w:rsidRPr="003A1D1D">
        <w:rPr>
          <w:rFonts w:ascii="Arial" w:eastAsia="Arial" w:hAnsi="Arial" w:cs="Arial"/>
          <w:color w:val="000000" w:themeColor="text1"/>
          <w:sz w:val="22"/>
          <w:szCs w:val="22"/>
        </w:rPr>
        <w:t xml:space="preserve">, (2) </w:t>
      </w:r>
      <w:r w:rsidRPr="003A1D1D">
        <w:rPr>
          <w:rFonts w:ascii="Arial" w:eastAsia="Calibri" w:hAnsi="Arial" w:cs="Arial"/>
          <w:color w:val="000000" w:themeColor="text1"/>
          <w:sz w:val="22"/>
          <w:szCs w:val="22"/>
        </w:rPr>
        <w:t>the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Phred</w:t>
      </w:r>
      <w:r w:rsidRPr="003A1D1D">
        <w:rPr>
          <w:rFonts w:ascii="Arial" w:eastAsia="Arial" w:hAnsi="Arial" w:cs="Arial"/>
          <w:color w:val="000000" w:themeColor="text1"/>
          <w:sz w:val="22"/>
          <w:szCs w:val="22"/>
        </w:rPr>
        <w:t>-</w:t>
      </w:r>
      <w:r w:rsidRPr="003A1D1D">
        <w:rPr>
          <w:rFonts w:ascii="Arial" w:eastAsia="Calibri" w:hAnsi="Arial" w:cs="Arial"/>
          <w:color w:val="000000" w:themeColor="text1"/>
          <w:sz w:val="22"/>
          <w:szCs w:val="22"/>
        </w:rPr>
        <w:t>scaled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p</w:t>
      </w:r>
      <w:r w:rsidRPr="003A1D1D">
        <w:rPr>
          <w:rFonts w:ascii="Arial" w:eastAsia="Arial" w:hAnsi="Arial" w:cs="Arial"/>
          <w:color w:val="000000" w:themeColor="text1"/>
          <w:sz w:val="22"/>
          <w:szCs w:val="22"/>
        </w:rPr>
        <w:t>-</w:t>
      </w:r>
      <w:r w:rsidRPr="003A1D1D">
        <w:rPr>
          <w:rFonts w:ascii="Arial" w:eastAsia="Calibri" w:hAnsi="Arial" w:cs="Arial"/>
          <w:color w:val="000000" w:themeColor="text1"/>
          <w:sz w:val="22"/>
          <w:szCs w:val="22"/>
        </w:rPr>
        <w:t>value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from</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noise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model</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of</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putative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artifact</w:t>
      </w:r>
      <w:r w:rsidRPr="003A1D1D">
        <w:rPr>
          <w:rFonts w:ascii="Arial" w:eastAsia="Arial" w:hAnsi="Arial" w:cs="Arial"/>
          <w:color w:val="000000" w:themeColor="text1"/>
          <w:sz w:val="22"/>
          <w:szCs w:val="22"/>
        </w:rPr>
        <w:t xml:space="preserve">, (3) </w:t>
      </w:r>
      <w:r w:rsidRPr="003A1D1D">
        <w:rPr>
          <w:rFonts w:ascii="Arial" w:eastAsia="Calibri" w:hAnsi="Arial" w:cs="Arial"/>
          <w:color w:val="000000" w:themeColor="text1"/>
          <w:sz w:val="22"/>
          <w:szCs w:val="22"/>
        </w:rPr>
        <w:t>the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concentration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towards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fragment</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ends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based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on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Wilcoxon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rank</w:t>
      </w:r>
      <w:r w:rsidRPr="003A1D1D">
        <w:rPr>
          <w:rFonts w:ascii="Arial" w:eastAsia="Arial" w:hAnsi="Arial" w:cs="Arial"/>
          <w:color w:val="000000" w:themeColor="text1"/>
          <w:sz w:val="22"/>
          <w:szCs w:val="22"/>
        </w:rPr>
        <w:t>-</w:t>
      </w:r>
      <w:r w:rsidRPr="003A1D1D">
        <w:rPr>
          <w:rFonts w:ascii="Arial" w:eastAsia="Calibri" w:hAnsi="Arial" w:cs="Arial"/>
          <w:color w:val="000000" w:themeColor="text1"/>
          <w:sz w:val="22"/>
          <w:szCs w:val="22"/>
        </w:rPr>
        <w:t>sum</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test</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and</w:t>
      </w:r>
      <w:r w:rsidRPr="003A1D1D">
        <w:rPr>
          <w:rFonts w:ascii="Arial" w:eastAsia="Arial" w:hAnsi="Arial" w:cs="Arial"/>
          <w:color w:val="000000" w:themeColor="text1"/>
          <w:sz w:val="22"/>
          <w:szCs w:val="22"/>
        </w:rPr>
        <w:t xml:space="preserve"> (4) </w:t>
      </w:r>
      <w:r w:rsidRPr="003A1D1D">
        <w:rPr>
          <w:rFonts w:ascii="Arial" w:eastAsia="Calibri" w:hAnsi="Arial" w:cs="Arial"/>
          <w:color w:val="000000" w:themeColor="text1"/>
          <w:sz w:val="22"/>
          <w:szCs w:val="22"/>
        </w:rPr>
        <w:t>the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observed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putative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artifact</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allele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fraction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Each</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metric</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was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separately</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discretized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to</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resolution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of</w:t>
      </w:r>
      <w:r w:rsidRPr="003A1D1D">
        <w:rPr>
          <w:rFonts w:ascii="Arial" w:eastAsia="Arial" w:hAnsi="Arial" w:cs="Arial"/>
          <w:color w:val="000000" w:themeColor="text1"/>
          <w:sz w:val="22"/>
          <w:szCs w:val="22"/>
        </w:rPr>
        <w:t xml:space="preserve"> 5 </w:t>
      </w:r>
      <w:r w:rsidRPr="003A1D1D">
        <w:rPr>
          <w:rFonts w:ascii="Arial" w:eastAsia="Calibri" w:hAnsi="Arial" w:cs="Arial"/>
          <w:color w:val="000000" w:themeColor="text1"/>
          <w:sz w:val="22"/>
          <w:szCs w:val="22"/>
        </w:rPr>
        <w:t>for</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median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distance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and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Phred</w:t>
      </w:r>
      <w:r w:rsidRPr="003A1D1D">
        <w:rPr>
          <w:rFonts w:ascii="Arial" w:eastAsia="Arial" w:hAnsi="Arial" w:cs="Arial"/>
          <w:color w:val="000000" w:themeColor="text1"/>
          <w:sz w:val="22"/>
          <w:szCs w:val="22"/>
        </w:rPr>
        <w:t>-</w:t>
      </w:r>
      <w:r w:rsidRPr="003A1D1D">
        <w:rPr>
          <w:rFonts w:ascii="Arial" w:eastAsia="Calibri" w:hAnsi="Arial" w:cs="Arial"/>
          <w:color w:val="000000" w:themeColor="text1"/>
          <w:sz w:val="22"/>
          <w:szCs w:val="22"/>
        </w:rPr>
        <w:t>scaled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p</w:t>
      </w:r>
      <w:r w:rsidRPr="003A1D1D">
        <w:rPr>
          <w:rFonts w:ascii="Arial" w:eastAsia="Arial" w:hAnsi="Arial" w:cs="Arial"/>
          <w:color w:val="000000" w:themeColor="text1"/>
          <w:sz w:val="22"/>
          <w:szCs w:val="22"/>
        </w:rPr>
        <w:t>-</w:t>
      </w:r>
      <w:r w:rsidRPr="003A1D1D">
        <w:rPr>
          <w:rFonts w:ascii="Arial" w:eastAsia="Calibri" w:hAnsi="Arial" w:cs="Arial"/>
          <w:color w:val="000000" w:themeColor="text1"/>
          <w:sz w:val="22"/>
          <w:szCs w:val="22"/>
        </w:rPr>
        <w:t>value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and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to</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resolution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of</w:t>
      </w:r>
      <w:r w:rsidRPr="003A1D1D">
        <w:rPr>
          <w:rFonts w:ascii="Arial" w:eastAsia="Arial" w:hAnsi="Arial" w:cs="Arial"/>
          <w:color w:val="000000" w:themeColor="text1"/>
          <w:sz w:val="22"/>
          <w:szCs w:val="22"/>
        </w:rPr>
        <w:t xml:space="preserve"> 0.01 </w:t>
      </w:r>
      <w:r w:rsidRPr="003A1D1D">
        <w:rPr>
          <w:rFonts w:ascii="Arial" w:eastAsia="Calibri" w:hAnsi="Arial" w:cs="Arial"/>
          <w:color w:val="000000" w:themeColor="text1"/>
          <w:sz w:val="22"/>
          <w:szCs w:val="22"/>
        </w:rPr>
        <w:t>for</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allele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fractions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model</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assumed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that</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observed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distribution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of</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these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features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for</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at</w:t>
      </w:r>
      <w:r w:rsidRPr="003A1D1D">
        <w:rPr>
          <w:rFonts w:ascii="Arial" w:eastAsia="Arial" w:hAnsi="Arial" w:cs="Arial"/>
          <w:color w:val="000000" w:themeColor="text1"/>
          <w:sz w:val="22"/>
          <w:szCs w:val="22"/>
        </w:rPr>
        <w:t>-</w:t>
      </w:r>
      <w:r w:rsidRPr="003A1D1D">
        <w:rPr>
          <w:rFonts w:ascii="Arial" w:eastAsia="Calibri" w:hAnsi="Arial" w:cs="Arial"/>
          <w:color w:val="000000" w:themeColor="text1"/>
          <w:sz w:val="22"/>
          <w:szCs w:val="22"/>
        </w:rPr>
        <w:t>risk</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G</w:t>
      </w:r>
      <w:r w:rsidRPr="003A1D1D">
        <w:rPr>
          <w:rFonts w:ascii="Arial" w:eastAsia="Arial" w:hAnsi="Arial" w:cs="Arial"/>
          <w:color w:val="000000" w:themeColor="text1"/>
          <w:sz w:val="22"/>
          <w:szCs w:val="22"/>
        </w:rPr>
        <w:t>&gt;</w:t>
      </w:r>
      <w:r w:rsidRPr="003A1D1D">
        <w:rPr>
          <w:rFonts w:ascii="Arial" w:eastAsia="Calibri" w:hAnsi="Arial" w:cs="Arial"/>
          <w:color w:val="000000" w:themeColor="text1"/>
          <w:sz w:val="22"/>
          <w:szCs w:val="22"/>
        </w:rPr>
        <w:t>A</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and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C</w:t>
      </w:r>
      <w:r w:rsidRPr="003A1D1D">
        <w:rPr>
          <w:rFonts w:ascii="Arial" w:eastAsia="Arial" w:hAnsi="Arial" w:cs="Arial"/>
          <w:color w:val="000000" w:themeColor="text1"/>
          <w:sz w:val="22"/>
          <w:szCs w:val="22"/>
        </w:rPr>
        <w:t>&gt;</w:t>
      </w:r>
      <w:r w:rsidRPr="003A1D1D">
        <w:rPr>
          <w:rFonts w:ascii="Arial" w:eastAsia="Calibri" w:hAnsi="Arial" w:cs="Arial"/>
          <w:color w:val="000000" w:themeColor="text1"/>
          <w:sz w:val="22"/>
          <w:szCs w:val="22"/>
        </w:rPr>
        <w:t>T</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variants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consisted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of</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mixture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of</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edge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artifact</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and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null</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non</w:t>
      </w:r>
      <w:r w:rsidRPr="003A1D1D">
        <w:rPr>
          <w:rFonts w:ascii="Arial" w:eastAsia="Arial" w:hAnsi="Arial" w:cs="Arial"/>
          <w:color w:val="000000" w:themeColor="text1"/>
          <w:sz w:val="22"/>
          <w:szCs w:val="22"/>
        </w:rPr>
        <w:t>-</w:t>
      </w:r>
      <w:r w:rsidRPr="003A1D1D">
        <w:rPr>
          <w:rFonts w:ascii="Arial" w:eastAsia="Calibri" w:hAnsi="Arial" w:cs="Arial"/>
          <w:color w:val="000000" w:themeColor="text1"/>
          <w:sz w:val="22"/>
          <w:szCs w:val="22"/>
        </w:rPr>
        <w:t>artifact</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distributions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proportion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of</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SNVs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originating</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from</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each</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mixture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component</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was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assumed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to</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vary</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across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samples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For</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training</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SNVs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except</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for</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G</w:t>
      </w:r>
      <w:r w:rsidRPr="003A1D1D">
        <w:rPr>
          <w:rFonts w:ascii="Arial" w:eastAsia="Arial" w:hAnsi="Arial" w:cs="Arial"/>
          <w:color w:val="000000" w:themeColor="text1"/>
          <w:sz w:val="22"/>
          <w:szCs w:val="22"/>
        </w:rPr>
        <w:t>&gt;</w:t>
      </w:r>
      <w:r w:rsidRPr="003A1D1D">
        <w:rPr>
          <w:rFonts w:ascii="Arial" w:eastAsia="Calibri" w:hAnsi="Arial" w:cs="Arial"/>
          <w:color w:val="000000" w:themeColor="text1"/>
          <w:sz w:val="22"/>
          <w:szCs w:val="22"/>
        </w:rPr>
        <w:t>A</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and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C</w:t>
      </w:r>
      <w:r w:rsidRPr="003A1D1D">
        <w:rPr>
          <w:rFonts w:ascii="Arial" w:eastAsia="Arial" w:hAnsi="Arial" w:cs="Arial"/>
          <w:color w:val="000000" w:themeColor="text1"/>
          <w:sz w:val="22"/>
          <w:szCs w:val="22"/>
        </w:rPr>
        <w:t>&gt;</w:t>
      </w:r>
      <w:r w:rsidRPr="003A1D1D">
        <w:rPr>
          <w:rFonts w:ascii="Arial" w:eastAsia="Calibri" w:hAnsi="Arial" w:cs="Arial"/>
          <w:color w:val="000000" w:themeColor="text1"/>
          <w:sz w:val="22"/>
          <w:szCs w:val="22"/>
        </w:rPr>
        <w:t>T</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were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considered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negative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controls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assuming</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they</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come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from</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null</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distribution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Similarly</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for</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training</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model</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variants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considered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at</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risk</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for</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artifactual</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origin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were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those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with</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median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edge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distance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below</w:t>
      </w:r>
      <w:r w:rsidRPr="003A1D1D">
        <w:rPr>
          <w:rFonts w:ascii="Arial" w:eastAsia="Arial" w:hAnsi="Arial" w:cs="Arial"/>
          <w:color w:val="000000" w:themeColor="text1"/>
          <w:sz w:val="22"/>
          <w:szCs w:val="22"/>
        </w:rPr>
        <w:t xml:space="preserve"> 25 </w:t>
      </w:r>
      <w:r w:rsidRPr="003A1D1D">
        <w:rPr>
          <w:rFonts w:ascii="Arial" w:eastAsia="Calibri" w:hAnsi="Arial" w:cs="Arial"/>
          <w:color w:val="000000" w:themeColor="text1"/>
          <w:sz w:val="22"/>
          <w:szCs w:val="22"/>
        </w:rPr>
        <w:t>bp</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and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median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absolute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deviation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in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edge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distance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below</w:t>
      </w:r>
      <w:r w:rsidRPr="003A1D1D">
        <w:rPr>
          <w:rFonts w:ascii="Arial" w:eastAsia="Arial" w:hAnsi="Arial" w:cs="Arial"/>
          <w:color w:val="000000" w:themeColor="text1"/>
          <w:sz w:val="22"/>
          <w:szCs w:val="22"/>
        </w:rPr>
        <w:t xml:space="preserve"> 25 </w:t>
      </w:r>
      <w:r w:rsidRPr="003A1D1D">
        <w:rPr>
          <w:rFonts w:ascii="Arial" w:eastAsia="Calibri" w:hAnsi="Arial" w:cs="Arial"/>
          <w:color w:val="000000" w:themeColor="text1"/>
          <w:sz w:val="22"/>
          <w:szCs w:val="22"/>
        </w:rPr>
        <w:t>bp</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Additionally</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it</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was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assumed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that</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discrete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mixture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distribution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for</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artifact</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component</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factorized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across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features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null</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mixture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lastRenderedPageBreak/>
        <w:t>component</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was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estimated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directly</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from</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observed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joint</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distribution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of</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given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features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in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negative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control</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SNVs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alternative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mixture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component</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was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estimated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via</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maximum</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likelihood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holding</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null</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distribution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estimate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fixed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model</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was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trained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using</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SNVs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from</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held</w:t>
      </w:r>
      <w:r w:rsidRPr="003A1D1D">
        <w:rPr>
          <w:rFonts w:ascii="Arial" w:eastAsia="Arial" w:hAnsi="Arial" w:cs="Arial"/>
          <w:color w:val="000000" w:themeColor="text1"/>
          <w:sz w:val="22"/>
          <w:szCs w:val="22"/>
        </w:rPr>
        <w:t>-</w:t>
      </w:r>
      <w:r w:rsidRPr="003A1D1D">
        <w:rPr>
          <w:rFonts w:ascii="Arial" w:eastAsia="Calibri" w:hAnsi="Arial" w:cs="Arial"/>
          <w:color w:val="000000" w:themeColor="text1"/>
          <w:sz w:val="22"/>
          <w:szCs w:val="22"/>
        </w:rPr>
        <w:t>out</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healthy</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controls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and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samples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from</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MSK</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site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not</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used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in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this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study</w:t>
      </w:r>
      <w:r w:rsidRPr="003A1D1D">
        <w:rPr>
          <w:rFonts w:ascii="Arial" w:eastAsia="Arial" w:hAnsi="Arial" w:cs="Arial"/>
          <w:color w:val="000000" w:themeColor="text1"/>
          <w:sz w:val="22"/>
          <w:szCs w:val="22"/>
        </w:rPr>
        <w:t>.</w:t>
      </w:r>
    </w:p>
    <w:p w14:paraId="5DFF9556" w14:textId="77777777" w:rsidR="00E709E0" w:rsidRPr="003A1D1D" w:rsidRDefault="00E709E0" w:rsidP="00E709E0">
      <w:pPr>
        <w:spacing w:line="480" w:lineRule="auto"/>
        <w:rPr>
          <w:rFonts w:ascii="Arial" w:eastAsia="Arial" w:hAnsi="Arial" w:cs="Arial"/>
          <w:color w:val="000000" w:themeColor="text1"/>
          <w:sz w:val="22"/>
          <w:szCs w:val="22"/>
        </w:rPr>
      </w:pPr>
    </w:p>
    <w:p w14:paraId="3110FD2D" w14:textId="77777777" w:rsidR="00812A49" w:rsidRPr="003A1D1D" w:rsidRDefault="00E709E0" w:rsidP="00E709E0">
      <w:pPr>
        <w:spacing w:line="480" w:lineRule="auto"/>
        <w:rPr>
          <w:rFonts w:ascii="Arial" w:eastAsia="Calibri" w:hAnsi="Arial" w:cs="Arial"/>
          <w:color w:val="000000" w:themeColor="text1"/>
          <w:sz w:val="22"/>
          <w:szCs w:val="22"/>
        </w:rPr>
      </w:pPr>
      <w:r w:rsidRPr="003A1D1D">
        <w:rPr>
          <w:rFonts w:ascii="Arial" w:eastAsia="Calibri" w:hAnsi="Arial" w:cs="Arial"/>
          <w:color w:val="000000" w:themeColor="text1"/>
          <w:sz w:val="22"/>
          <w:szCs w:val="22"/>
        </w:rPr>
        <w:t>The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resulting</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mixture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model</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was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applied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to</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each</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sample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On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per</w:t>
      </w:r>
      <w:r w:rsidRPr="003A1D1D">
        <w:rPr>
          <w:rFonts w:ascii="Arial" w:eastAsia="Arial" w:hAnsi="Arial" w:cs="Arial"/>
          <w:color w:val="000000" w:themeColor="text1"/>
          <w:sz w:val="22"/>
          <w:szCs w:val="22"/>
        </w:rPr>
        <w:t>-</w:t>
      </w:r>
      <w:r w:rsidRPr="003A1D1D">
        <w:rPr>
          <w:rFonts w:ascii="Arial" w:eastAsia="Calibri" w:hAnsi="Arial" w:cs="Arial"/>
          <w:color w:val="000000" w:themeColor="text1"/>
          <w:sz w:val="22"/>
          <w:szCs w:val="22"/>
        </w:rPr>
        <w:t>sample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basis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proportion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of</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at</w:t>
      </w:r>
      <w:r w:rsidRPr="003A1D1D">
        <w:rPr>
          <w:rFonts w:ascii="Arial" w:eastAsia="Arial" w:hAnsi="Arial" w:cs="Arial"/>
          <w:color w:val="000000" w:themeColor="text1"/>
          <w:sz w:val="22"/>
          <w:szCs w:val="22"/>
        </w:rPr>
        <w:t>-</w:t>
      </w:r>
      <w:r w:rsidRPr="003A1D1D">
        <w:rPr>
          <w:rFonts w:ascii="Arial" w:eastAsia="Calibri" w:hAnsi="Arial" w:cs="Arial"/>
          <w:color w:val="000000" w:themeColor="text1"/>
          <w:sz w:val="22"/>
          <w:szCs w:val="22"/>
        </w:rPr>
        <w:t>risk</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candidate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variants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G</w:t>
      </w:r>
      <w:r w:rsidRPr="003A1D1D">
        <w:rPr>
          <w:rFonts w:ascii="Arial" w:eastAsia="Arial" w:hAnsi="Arial" w:cs="Arial"/>
          <w:color w:val="000000" w:themeColor="text1"/>
          <w:sz w:val="22"/>
          <w:szCs w:val="22"/>
        </w:rPr>
        <w:t>&gt;</w:t>
      </w:r>
      <w:r w:rsidRPr="003A1D1D">
        <w:rPr>
          <w:rFonts w:ascii="Arial" w:eastAsia="Calibri" w:hAnsi="Arial" w:cs="Arial"/>
          <w:color w:val="000000" w:themeColor="text1"/>
          <w:sz w:val="22"/>
          <w:szCs w:val="22"/>
        </w:rPr>
        <w:t>A</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and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C</w:t>
      </w:r>
      <w:r w:rsidRPr="003A1D1D">
        <w:rPr>
          <w:rFonts w:ascii="Arial" w:eastAsia="Arial" w:hAnsi="Arial" w:cs="Arial"/>
          <w:color w:val="000000" w:themeColor="text1"/>
          <w:sz w:val="22"/>
          <w:szCs w:val="22"/>
        </w:rPr>
        <w:t>&gt;</w:t>
      </w:r>
      <w:r w:rsidRPr="003A1D1D">
        <w:rPr>
          <w:rFonts w:ascii="Arial" w:eastAsia="Calibri" w:hAnsi="Arial" w:cs="Arial"/>
          <w:color w:val="000000" w:themeColor="text1"/>
          <w:sz w:val="22"/>
          <w:szCs w:val="22"/>
        </w:rPr>
        <w:t>T</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SNPs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passing</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error</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model</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was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estimated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via</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maximum</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likelihood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fixing</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estimates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of</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mixture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components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These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estimated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proportions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varied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in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training</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samples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from</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less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than</w:t>
      </w:r>
      <w:r w:rsidRPr="003A1D1D">
        <w:rPr>
          <w:rFonts w:ascii="Arial" w:eastAsia="Arial" w:hAnsi="Arial" w:cs="Arial"/>
          <w:color w:val="000000" w:themeColor="text1"/>
          <w:sz w:val="22"/>
          <w:szCs w:val="22"/>
        </w:rPr>
        <w:t xml:space="preserve"> 1% </w:t>
      </w:r>
      <w:r w:rsidRPr="003A1D1D">
        <w:rPr>
          <w:rFonts w:ascii="Arial" w:eastAsia="Calibri" w:hAnsi="Arial" w:cs="Arial"/>
          <w:color w:val="000000" w:themeColor="text1"/>
          <w:sz w:val="22"/>
          <w:szCs w:val="22"/>
        </w:rPr>
        <w:t>to</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over</w:t>
      </w:r>
      <w:r w:rsidRPr="003A1D1D">
        <w:rPr>
          <w:rFonts w:ascii="Arial" w:eastAsia="Arial" w:hAnsi="Arial" w:cs="Arial"/>
          <w:color w:val="000000" w:themeColor="text1"/>
          <w:sz w:val="22"/>
          <w:szCs w:val="22"/>
        </w:rPr>
        <w:t xml:space="preserve"> 98%. </w:t>
      </w:r>
      <w:r w:rsidRPr="003A1D1D">
        <w:rPr>
          <w:rFonts w:ascii="Arial" w:eastAsia="Calibri" w:hAnsi="Arial" w:cs="Arial"/>
          <w:color w:val="000000" w:themeColor="text1"/>
          <w:sz w:val="22"/>
          <w:szCs w:val="22"/>
        </w:rPr>
        <w:t>This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estimate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was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then</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applied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to</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compute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for</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each</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such</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variant</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posterior</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probability</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that</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it</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originated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from</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edge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artifact</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mixture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component</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SNVs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with</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posterior</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probability</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greater</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than</w:t>
      </w:r>
      <w:r w:rsidRPr="003A1D1D">
        <w:rPr>
          <w:rFonts w:ascii="Arial" w:eastAsia="Arial" w:hAnsi="Arial" w:cs="Arial"/>
          <w:color w:val="000000" w:themeColor="text1"/>
          <w:sz w:val="22"/>
          <w:szCs w:val="22"/>
        </w:rPr>
        <w:t xml:space="preserve"> 1% </w:t>
      </w:r>
      <w:r w:rsidRPr="003A1D1D">
        <w:rPr>
          <w:rFonts w:ascii="Arial" w:eastAsia="Calibri" w:hAnsi="Arial" w:cs="Arial"/>
          <w:color w:val="000000" w:themeColor="text1"/>
          <w:sz w:val="22"/>
          <w:szCs w:val="22"/>
        </w:rPr>
        <w:t>were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flagged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potential</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edge</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artifacts</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and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removed</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from</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further</w:t>
      </w:r>
      <w:r w:rsidRPr="003A1D1D">
        <w:rPr>
          <w:rFonts w:ascii="Arial" w:eastAsia="Arial" w:hAnsi="Arial" w:cs="Arial"/>
          <w:color w:val="000000" w:themeColor="text1"/>
          <w:sz w:val="22"/>
          <w:szCs w:val="22"/>
        </w:rPr>
        <w:t xml:space="preserve"> </w:t>
      </w:r>
      <w:r w:rsidRPr="003A1D1D">
        <w:rPr>
          <w:rFonts w:ascii="Arial" w:eastAsia="Calibri" w:hAnsi="Arial" w:cs="Arial"/>
          <w:color w:val="000000" w:themeColor="text1"/>
          <w:sz w:val="22"/>
          <w:szCs w:val="22"/>
        </w:rPr>
        <w:t>analysis</w:t>
      </w:r>
      <w:r w:rsidR="00812A49" w:rsidRPr="003A1D1D">
        <w:rPr>
          <w:rFonts w:ascii="Arial" w:eastAsia="Calibri" w:hAnsi="Arial" w:cs="Arial"/>
          <w:color w:val="000000" w:themeColor="text1"/>
          <w:sz w:val="22"/>
          <w:szCs w:val="22"/>
        </w:rPr>
        <w:t>.</w:t>
      </w:r>
    </w:p>
    <w:p w14:paraId="73CD87A1" w14:textId="77777777" w:rsidR="00812A49" w:rsidRPr="003A1D1D" w:rsidRDefault="00812A49" w:rsidP="00E709E0">
      <w:pPr>
        <w:spacing w:line="480" w:lineRule="auto"/>
        <w:rPr>
          <w:rFonts w:ascii="Arial" w:eastAsia="Calibri" w:hAnsi="Arial" w:cs="Arial"/>
          <w:color w:val="000000" w:themeColor="text1"/>
          <w:sz w:val="22"/>
          <w:szCs w:val="22"/>
        </w:rPr>
      </w:pPr>
    </w:p>
    <w:p w14:paraId="2ED914FD" w14:textId="77777777" w:rsidR="00812A49" w:rsidRPr="003A1D1D" w:rsidRDefault="00812A49" w:rsidP="00812A49">
      <w:pPr>
        <w:pStyle w:val="Heading3"/>
        <w:rPr>
          <w:b/>
          <w:color w:val="000000" w:themeColor="text1"/>
        </w:rPr>
      </w:pPr>
      <w:r w:rsidRPr="003A1D1D">
        <w:rPr>
          <w:b/>
          <w:color w:val="000000" w:themeColor="text1"/>
        </w:rPr>
        <w:t>Joint variant analysis using the machine learning error model</w:t>
      </w:r>
    </w:p>
    <w:p w14:paraId="5906FE28" w14:textId="77777777" w:rsidR="00812A49" w:rsidRPr="003A1D1D" w:rsidRDefault="00812A49" w:rsidP="00812A49">
      <w:pPr>
        <w:spacing w:line="480" w:lineRule="auto"/>
        <w:rPr>
          <w:rFonts w:ascii="Arial" w:eastAsia="Arial" w:hAnsi="Arial" w:cs="Arial"/>
          <w:color w:val="000000" w:themeColor="text1"/>
          <w:sz w:val="22"/>
          <w:szCs w:val="22"/>
          <w:rPrChange w:id="556" w:author="Reis-Filho, Jorge S./Pathology" w:date="2019-07-13T14:15:00Z">
            <w:rPr>
              <w:rFonts w:ascii="Arial" w:eastAsia="Arial" w:hAnsi="Arial" w:cs="Arial"/>
              <w:color w:val="000000" w:themeColor="text1"/>
              <w:sz w:val="22"/>
            </w:rPr>
          </w:rPrChange>
        </w:rPr>
      </w:pPr>
      <w:r w:rsidRPr="00BD7D86">
        <w:rPr>
          <w:rFonts w:ascii="Arial" w:eastAsia="Arial" w:hAnsi="Arial" w:cs="Arial"/>
          <w:color w:val="000000" w:themeColor="text1"/>
          <w:sz w:val="22"/>
          <w:szCs w:val="22"/>
        </w:rPr>
        <w:t>The noise models described above were used to assess the support for non-WBC variant origins. Starting from the approximate posterior predictive distributions estimated above, the observed alternative depth for each putative variant was assumed to correspond to the sum of negative Binomial noise, with parameters based on the noise model, and Poisson-distributed signal. Formally, assume AD</w:t>
      </w:r>
      <w:r w:rsidRPr="003A1D1D">
        <w:rPr>
          <w:rFonts w:ascii="Arial" w:eastAsia="Arial" w:hAnsi="Arial" w:cs="Arial"/>
          <w:color w:val="000000" w:themeColor="text1"/>
          <w:sz w:val="22"/>
          <w:szCs w:val="22"/>
          <w:vertAlign w:val="subscript"/>
          <w:rPrChange w:id="557" w:author="Reis-Filho, Jorge S./Pathology" w:date="2019-07-13T14:15:00Z">
            <w:rPr>
              <w:rFonts w:ascii="Arial" w:eastAsia="Arial" w:hAnsi="Arial" w:cs="Arial"/>
              <w:color w:val="000000" w:themeColor="text1"/>
              <w:sz w:val="22"/>
              <w:vertAlign w:val="subscript"/>
            </w:rPr>
          </w:rPrChange>
        </w:rPr>
        <w:t>cfDNA,p</w:t>
      </w:r>
      <w:r w:rsidRPr="003A1D1D">
        <w:rPr>
          <w:rFonts w:ascii="Arial" w:eastAsia="Arial" w:hAnsi="Arial" w:cs="Arial"/>
          <w:color w:val="000000" w:themeColor="text1"/>
          <w:sz w:val="22"/>
          <w:szCs w:val="22"/>
          <w:rPrChange w:id="558" w:author="Reis-Filho, Jorge S./Pathology" w:date="2019-07-13T14:15:00Z">
            <w:rPr>
              <w:rFonts w:ascii="Arial" w:eastAsia="Arial" w:hAnsi="Arial" w:cs="Arial"/>
              <w:color w:val="000000" w:themeColor="text1"/>
              <w:sz w:val="22"/>
            </w:rPr>
          </w:rPrChange>
        </w:rPr>
        <w:t>~ Pois(AF</w:t>
      </w:r>
      <w:r w:rsidRPr="003A1D1D">
        <w:rPr>
          <w:rFonts w:ascii="Arial" w:eastAsia="Arial" w:hAnsi="Arial" w:cs="Arial"/>
          <w:color w:val="000000" w:themeColor="text1"/>
          <w:sz w:val="22"/>
          <w:szCs w:val="22"/>
          <w:vertAlign w:val="subscript"/>
          <w:rPrChange w:id="559" w:author="Reis-Filho, Jorge S./Pathology" w:date="2019-07-13T14:15:00Z">
            <w:rPr>
              <w:rFonts w:ascii="Arial" w:eastAsia="Arial" w:hAnsi="Arial" w:cs="Arial"/>
              <w:color w:val="000000" w:themeColor="text1"/>
              <w:sz w:val="22"/>
              <w:vertAlign w:val="subscript"/>
            </w:rPr>
          </w:rPrChange>
        </w:rPr>
        <w:t>cfDNA,p</w:t>
      </w:r>
      <w:r w:rsidRPr="003A1D1D">
        <w:rPr>
          <w:rFonts w:ascii="Arial" w:eastAsia="Arial" w:hAnsi="Arial" w:cs="Arial"/>
          <w:color w:val="000000" w:themeColor="text1"/>
          <w:sz w:val="22"/>
          <w:szCs w:val="22"/>
          <w:rPrChange w:id="560" w:author="Reis-Filho, Jorge S./Pathology" w:date="2019-07-13T14:15:00Z">
            <w:rPr>
              <w:rFonts w:ascii="Arial" w:eastAsia="Arial" w:hAnsi="Arial" w:cs="Arial"/>
              <w:color w:val="000000" w:themeColor="text1"/>
              <w:sz w:val="22"/>
            </w:rPr>
          </w:rPrChange>
        </w:rPr>
        <w:t>d</w:t>
      </w:r>
      <w:r w:rsidRPr="003A1D1D">
        <w:rPr>
          <w:rFonts w:ascii="Arial" w:eastAsia="Arial" w:hAnsi="Arial" w:cs="Arial"/>
          <w:color w:val="000000" w:themeColor="text1"/>
          <w:sz w:val="22"/>
          <w:szCs w:val="22"/>
          <w:vertAlign w:val="subscript"/>
          <w:rPrChange w:id="561" w:author="Reis-Filho, Jorge S./Pathology" w:date="2019-07-13T14:15:00Z">
            <w:rPr>
              <w:rFonts w:ascii="Arial" w:eastAsia="Arial" w:hAnsi="Arial" w:cs="Arial"/>
              <w:color w:val="000000" w:themeColor="text1"/>
              <w:sz w:val="22"/>
              <w:vertAlign w:val="subscript"/>
            </w:rPr>
          </w:rPrChange>
        </w:rPr>
        <w:t>p</w:t>
      </w:r>
      <w:r w:rsidRPr="003A1D1D">
        <w:rPr>
          <w:rFonts w:ascii="Arial" w:eastAsia="Arial" w:hAnsi="Arial" w:cs="Arial"/>
          <w:color w:val="000000" w:themeColor="text1"/>
          <w:sz w:val="22"/>
          <w:szCs w:val="22"/>
          <w:rPrChange w:id="562" w:author="Reis-Filho, Jorge S./Pathology" w:date="2019-07-13T14:15:00Z">
            <w:rPr>
              <w:rFonts w:ascii="Arial" w:eastAsia="Arial" w:hAnsi="Arial" w:cs="Arial"/>
              <w:color w:val="000000" w:themeColor="text1"/>
              <w:sz w:val="22"/>
            </w:rPr>
          </w:rPrChange>
        </w:rPr>
        <w:t>) + NB(m</w:t>
      </w:r>
      <w:r w:rsidRPr="003A1D1D">
        <w:rPr>
          <w:rFonts w:ascii="Arial" w:eastAsia="Arial" w:hAnsi="Arial" w:cs="Arial"/>
          <w:color w:val="000000" w:themeColor="text1"/>
          <w:sz w:val="22"/>
          <w:szCs w:val="22"/>
          <w:vertAlign w:val="subscript"/>
          <w:rPrChange w:id="563" w:author="Reis-Filho, Jorge S./Pathology" w:date="2019-07-13T14:15:00Z">
            <w:rPr>
              <w:rFonts w:ascii="Arial" w:eastAsia="Arial" w:hAnsi="Arial" w:cs="Arial"/>
              <w:color w:val="000000" w:themeColor="text1"/>
              <w:sz w:val="22"/>
              <w:vertAlign w:val="subscript"/>
            </w:rPr>
          </w:rPrChange>
        </w:rPr>
        <w:t>p</w:t>
      </w:r>
      <w:r w:rsidRPr="003A1D1D">
        <w:rPr>
          <w:rFonts w:ascii="Arial" w:eastAsia="Arial" w:hAnsi="Arial" w:cs="Arial"/>
          <w:color w:val="000000" w:themeColor="text1"/>
          <w:sz w:val="22"/>
          <w:szCs w:val="22"/>
          <w:rPrChange w:id="564" w:author="Reis-Filho, Jorge S./Pathology" w:date="2019-07-13T14:15:00Z">
            <w:rPr>
              <w:rFonts w:ascii="Arial" w:eastAsia="Arial" w:hAnsi="Arial" w:cs="Arial"/>
              <w:color w:val="000000" w:themeColor="text1"/>
              <w:sz w:val="22"/>
            </w:rPr>
          </w:rPrChange>
        </w:rPr>
        <w:t>d</w:t>
      </w:r>
      <w:r w:rsidRPr="003A1D1D">
        <w:rPr>
          <w:rFonts w:ascii="Arial" w:eastAsia="Arial" w:hAnsi="Arial" w:cs="Arial"/>
          <w:color w:val="000000" w:themeColor="text1"/>
          <w:sz w:val="22"/>
          <w:szCs w:val="22"/>
          <w:vertAlign w:val="subscript"/>
          <w:rPrChange w:id="565" w:author="Reis-Filho, Jorge S./Pathology" w:date="2019-07-13T14:15:00Z">
            <w:rPr>
              <w:rFonts w:ascii="Arial" w:eastAsia="Arial" w:hAnsi="Arial" w:cs="Arial"/>
              <w:color w:val="000000" w:themeColor="text1"/>
              <w:sz w:val="22"/>
              <w:vertAlign w:val="subscript"/>
            </w:rPr>
          </w:rPrChange>
        </w:rPr>
        <w:t>p</w:t>
      </w:r>
      <w:r w:rsidRPr="003A1D1D">
        <w:rPr>
          <w:rFonts w:ascii="Arial" w:eastAsia="Arial" w:hAnsi="Arial" w:cs="Arial"/>
          <w:color w:val="000000" w:themeColor="text1"/>
          <w:sz w:val="22"/>
          <w:szCs w:val="22"/>
          <w:rPrChange w:id="566" w:author="Reis-Filho, Jorge S./Pathology" w:date="2019-07-13T14:15:00Z">
            <w:rPr>
              <w:rFonts w:ascii="Arial" w:eastAsia="Arial" w:hAnsi="Arial" w:cs="Arial"/>
              <w:color w:val="000000" w:themeColor="text1"/>
              <w:sz w:val="22"/>
            </w:rPr>
          </w:rPrChange>
        </w:rPr>
        <w:t>, r</w:t>
      </w:r>
      <w:r w:rsidRPr="003A1D1D">
        <w:rPr>
          <w:rFonts w:ascii="Arial" w:eastAsia="Arial" w:hAnsi="Arial" w:cs="Arial"/>
          <w:color w:val="000000" w:themeColor="text1"/>
          <w:sz w:val="22"/>
          <w:szCs w:val="22"/>
          <w:vertAlign w:val="subscript"/>
          <w:rPrChange w:id="567" w:author="Reis-Filho, Jorge S./Pathology" w:date="2019-07-13T14:15:00Z">
            <w:rPr>
              <w:rFonts w:ascii="Arial" w:eastAsia="Arial" w:hAnsi="Arial" w:cs="Arial"/>
              <w:color w:val="000000" w:themeColor="text1"/>
              <w:sz w:val="22"/>
              <w:vertAlign w:val="subscript"/>
            </w:rPr>
          </w:rPrChange>
        </w:rPr>
        <w:t>p</w:t>
      </w:r>
      <w:r w:rsidRPr="003A1D1D">
        <w:rPr>
          <w:rFonts w:ascii="Arial" w:eastAsia="Arial" w:hAnsi="Arial" w:cs="Arial"/>
          <w:color w:val="000000" w:themeColor="text1"/>
          <w:sz w:val="22"/>
          <w:szCs w:val="22"/>
          <w:rPrChange w:id="568" w:author="Reis-Filho, Jorge S./Pathology" w:date="2019-07-13T14:15:00Z">
            <w:rPr>
              <w:rFonts w:ascii="Arial" w:eastAsia="Arial" w:hAnsi="Arial" w:cs="Arial"/>
              <w:color w:val="000000" w:themeColor="text1"/>
              <w:sz w:val="22"/>
            </w:rPr>
          </w:rPrChange>
        </w:rPr>
        <w:t>) for cfDNA, with an analogous model for the WBC observation. From this assumption, the likelihood of the observed pair of cfDNA and WBC alternative depths was computed, conditional on the cfDNA and WBC total depths, noise parameters, and hypothesized alternative allele fractions. This provided a joint likelihood function parameterized by the pair of cfDNA and WBC alternative allele fractions (parameters). Combining this likelihood with a hypothesized joint uniform prior on the alternative allele fractions, the posterior probability P(AF</w:t>
      </w:r>
      <w:r w:rsidRPr="003A1D1D">
        <w:rPr>
          <w:rFonts w:ascii="Arial" w:eastAsia="Arial" w:hAnsi="Arial" w:cs="Arial"/>
          <w:color w:val="000000" w:themeColor="text1"/>
          <w:sz w:val="22"/>
          <w:szCs w:val="22"/>
          <w:vertAlign w:val="subscript"/>
          <w:rPrChange w:id="569" w:author="Reis-Filho, Jorge S./Pathology" w:date="2019-07-13T14:15:00Z">
            <w:rPr>
              <w:rFonts w:ascii="Arial" w:eastAsia="Arial" w:hAnsi="Arial" w:cs="Arial"/>
              <w:color w:val="000000" w:themeColor="text1"/>
              <w:sz w:val="22"/>
              <w:vertAlign w:val="subscript"/>
            </w:rPr>
          </w:rPrChange>
        </w:rPr>
        <w:t>cfDNA,p</w:t>
      </w:r>
      <w:r w:rsidRPr="003A1D1D">
        <w:rPr>
          <w:rFonts w:ascii="Arial" w:eastAsia="Arial" w:hAnsi="Arial" w:cs="Arial"/>
          <w:color w:val="000000" w:themeColor="text1"/>
          <w:sz w:val="22"/>
          <w:szCs w:val="22"/>
          <w:rPrChange w:id="570" w:author="Reis-Filho, Jorge S./Pathology" w:date="2019-07-13T14:15:00Z">
            <w:rPr>
              <w:rFonts w:ascii="Arial" w:eastAsia="Arial" w:hAnsi="Arial" w:cs="Arial"/>
              <w:color w:val="000000" w:themeColor="text1"/>
              <w:sz w:val="22"/>
            </w:rPr>
          </w:rPrChange>
        </w:rPr>
        <w:t>&gt;= k * AF</w:t>
      </w:r>
      <w:r w:rsidRPr="003A1D1D">
        <w:rPr>
          <w:rFonts w:ascii="Arial" w:eastAsia="Arial" w:hAnsi="Arial" w:cs="Arial"/>
          <w:color w:val="000000" w:themeColor="text1"/>
          <w:sz w:val="22"/>
          <w:szCs w:val="22"/>
          <w:vertAlign w:val="subscript"/>
          <w:rPrChange w:id="571" w:author="Reis-Filho, Jorge S./Pathology" w:date="2019-07-13T14:15:00Z">
            <w:rPr>
              <w:rFonts w:ascii="Arial" w:eastAsia="Arial" w:hAnsi="Arial" w:cs="Arial"/>
              <w:color w:val="000000" w:themeColor="text1"/>
              <w:sz w:val="22"/>
              <w:vertAlign w:val="subscript"/>
            </w:rPr>
          </w:rPrChange>
        </w:rPr>
        <w:t>WBC,p</w:t>
      </w:r>
      <w:r w:rsidRPr="003A1D1D">
        <w:rPr>
          <w:rFonts w:ascii="Arial" w:eastAsia="Arial" w:hAnsi="Arial" w:cs="Arial"/>
          <w:color w:val="000000" w:themeColor="text1"/>
          <w:sz w:val="22"/>
          <w:szCs w:val="22"/>
          <w:rPrChange w:id="572" w:author="Reis-Filho, Jorge S./Pathology" w:date="2019-07-13T14:15:00Z">
            <w:rPr>
              <w:rFonts w:ascii="Arial" w:eastAsia="Arial" w:hAnsi="Arial" w:cs="Arial"/>
              <w:color w:val="000000" w:themeColor="text1"/>
              <w:sz w:val="22"/>
            </w:rPr>
          </w:rPrChange>
        </w:rPr>
        <w:t>) was computed. Joint calling amounted to setting a threshold on this probability, and selecting a functional form for k.</w:t>
      </w:r>
    </w:p>
    <w:p w14:paraId="7C5132F9" w14:textId="77777777" w:rsidR="00812A49" w:rsidRPr="003A1D1D" w:rsidRDefault="00812A49" w:rsidP="00812A49">
      <w:pPr>
        <w:spacing w:line="480" w:lineRule="auto"/>
        <w:rPr>
          <w:rFonts w:ascii="Arial" w:eastAsia="Arial" w:hAnsi="Arial" w:cs="Arial"/>
          <w:color w:val="000000" w:themeColor="text1"/>
          <w:sz w:val="22"/>
          <w:szCs w:val="22"/>
          <w:rPrChange w:id="573" w:author="Reis-Filho, Jorge S./Pathology" w:date="2019-07-13T14:15:00Z">
            <w:rPr>
              <w:rFonts w:ascii="Arial" w:eastAsia="Arial" w:hAnsi="Arial" w:cs="Arial"/>
              <w:color w:val="000000" w:themeColor="text1"/>
              <w:sz w:val="22"/>
            </w:rPr>
          </w:rPrChange>
        </w:rPr>
      </w:pPr>
    </w:p>
    <w:p w14:paraId="3234179F" w14:textId="3685E570" w:rsidR="00E709E0" w:rsidRPr="003A1D1D" w:rsidRDefault="00812A49" w:rsidP="00A1519C">
      <w:pPr>
        <w:spacing w:line="480" w:lineRule="auto"/>
        <w:rPr>
          <w:ins w:id="574" w:author="Reis-Filho, Jorge S./Pathology" w:date="2019-07-13T14:14:00Z"/>
          <w:rFonts w:ascii="Arial" w:eastAsia="Arial" w:hAnsi="Arial" w:cs="Arial"/>
          <w:color w:val="000000" w:themeColor="text1"/>
          <w:sz w:val="22"/>
          <w:szCs w:val="22"/>
          <w:rPrChange w:id="575" w:author="Reis-Filho, Jorge S./Pathology" w:date="2019-07-13T14:15:00Z">
            <w:rPr>
              <w:ins w:id="576" w:author="Reis-Filho, Jorge S./Pathology" w:date="2019-07-13T14:14:00Z"/>
              <w:rFonts w:ascii="Arial" w:eastAsia="Arial" w:hAnsi="Arial" w:cs="Arial"/>
              <w:color w:val="000000" w:themeColor="text1"/>
            </w:rPr>
          </w:rPrChange>
        </w:rPr>
      </w:pPr>
      <w:r w:rsidRPr="003A1D1D">
        <w:rPr>
          <w:rFonts w:ascii="Arial" w:eastAsia="Arial" w:hAnsi="Arial" w:cs="Arial"/>
          <w:color w:val="000000" w:themeColor="text1"/>
          <w:sz w:val="22"/>
          <w:szCs w:val="22"/>
          <w:rPrChange w:id="577" w:author="Reis-Filho, Jorge S./Pathology" w:date="2019-07-13T14:15:00Z">
            <w:rPr>
              <w:rFonts w:ascii="Arial" w:eastAsia="Arial" w:hAnsi="Arial" w:cs="Arial"/>
              <w:color w:val="000000" w:themeColor="text1"/>
              <w:sz w:val="22"/>
            </w:rPr>
          </w:rPrChange>
        </w:rPr>
        <w:t>The threshold on this posterior probability and functional form for k were jointly determined from control data and structured cross-validation across tumor types. The functional form of k() was restricted to a piecewise linear function of the observed WBC allele fraction. For allele fractions greater than 1/3, k was set to 3 to address the appearance of germline heterozygous variants within regions of altered copy number. A range of values for k(0) from 1 to 3 was evaluated, setting the slope as required to maintain continuity of the resulting function. Next, control of false positives was required, defined as minimizing deviation from target false positive range of 1 variant per sample in held-out healthy control samples with a binomial 95% upper confidence bound of at most 3 variants per sample. Within the set of k(0) and probability threshold combinations admitted by these criteria, cross-validation across tumor types was employed to select final parameters. For each tumor type, a training set of samples was created consisting of all other tumor types (e.g. the training set for breast cancer samples consisted of NSCLC and CRPC samples). The combination of k(0) and probability threshold that maximized sensitivity in the training set from the admissible set defined above was then selected. The selected parameters were then employed on the test set, consisting of the original samples (e.g. breast cancer samples in the preceding example).</w:t>
      </w:r>
      <w:r w:rsidRPr="003A1D1D">
        <w:rPr>
          <w:rFonts w:ascii="Arial" w:eastAsia="Arial" w:hAnsi="Arial" w:cs="Arial"/>
          <w:color w:val="000000" w:themeColor="text1"/>
          <w:sz w:val="22"/>
          <w:szCs w:val="22"/>
          <w:rPrChange w:id="578" w:author="Reis-Filho, Jorge S./Pathology" w:date="2019-07-13T14:15:00Z">
            <w:rPr>
              <w:rFonts w:ascii="Arial" w:eastAsia="Arial" w:hAnsi="Arial" w:cs="Arial"/>
              <w:color w:val="000000" w:themeColor="text1"/>
            </w:rPr>
          </w:rPrChange>
        </w:rPr>
        <w:t xml:space="preserve"> </w:t>
      </w:r>
    </w:p>
    <w:p w14:paraId="49BFC2F8" w14:textId="2791645E" w:rsidR="00320EBA" w:rsidRPr="003A1D1D" w:rsidRDefault="00320EBA" w:rsidP="00A1519C">
      <w:pPr>
        <w:spacing w:line="480" w:lineRule="auto"/>
        <w:rPr>
          <w:ins w:id="579" w:author="Reis-Filho, Jorge S./Pathology" w:date="2019-07-13T14:14:00Z"/>
          <w:rFonts w:ascii="Arial" w:eastAsia="Arial" w:hAnsi="Arial" w:cs="Arial"/>
          <w:color w:val="000000" w:themeColor="text1"/>
          <w:sz w:val="22"/>
          <w:szCs w:val="22"/>
          <w:rPrChange w:id="580" w:author="Reis-Filho, Jorge S./Pathology" w:date="2019-07-13T14:15:00Z">
            <w:rPr>
              <w:ins w:id="581" w:author="Reis-Filho, Jorge S./Pathology" w:date="2019-07-13T14:14:00Z"/>
              <w:rFonts w:ascii="Arial" w:eastAsia="Arial" w:hAnsi="Arial" w:cs="Arial"/>
              <w:color w:val="000000" w:themeColor="text1"/>
            </w:rPr>
          </w:rPrChange>
        </w:rPr>
      </w:pPr>
    </w:p>
    <w:p w14:paraId="0FC42AD1" w14:textId="7E144E0B" w:rsidR="00320EBA" w:rsidRPr="003A1D1D" w:rsidRDefault="003A1D1D" w:rsidP="00A1519C">
      <w:pPr>
        <w:spacing w:line="480" w:lineRule="auto"/>
        <w:rPr>
          <w:ins w:id="582" w:author="Reis-Filho, Jorge S./Pathology" w:date="2019-07-13T14:14:00Z"/>
          <w:rFonts w:ascii="Arial" w:eastAsia="Arial" w:hAnsi="Arial" w:cs="Arial"/>
          <w:color w:val="000000" w:themeColor="text1"/>
          <w:sz w:val="22"/>
          <w:szCs w:val="22"/>
          <w:rPrChange w:id="583" w:author="Reis-Filho, Jorge S./Pathology" w:date="2019-07-13T14:15:00Z">
            <w:rPr>
              <w:ins w:id="584" w:author="Reis-Filho, Jorge S./Pathology" w:date="2019-07-13T14:14:00Z"/>
              <w:rFonts w:ascii="Arial" w:eastAsia="Arial" w:hAnsi="Arial" w:cs="Arial"/>
              <w:color w:val="000000" w:themeColor="text1"/>
            </w:rPr>
          </w:rPrChange>
        </w:rPr>
      </w:pPr>
      <w:ins w:id="585" w:author="Reis-Filho, Jorge S./Pathology" w:date="2019-07-13T14:14:00Z">
        <w:r w:rsidRPr="003A1D1D">
          <w:rPr>
            <w:rFonts w:ascii="Arial" w:eastAsia="Arial" w:hAnsi="Arial" w:cs="Arial"/>
            <w:b/>
            <w:i/>
            <w:color w:val="000000" w:themeColor="text1"/>
            <w:sz w:val="22"/>
            <w:szCs w:val="22"/>
            <w:rPrChange w:id="586" w:author="Reis-Filho, Jorge S./Pathology" w:date="2019-07-13T14:15:00Z">
              <w:rPr>
                <w:rFonts w:ascii="Arial" w:eastAsia="Arial" w:hAnsi="Arial" w:cs="Arial"/>
                <w:b/>
                <w:i/>
                <w:color w:val="000000" w:themeColor="text1"/>
              </w:rPr>
            </w:rPrChange>
          </w:rPr>
          <w:t>Estimation of VAF</w:t>
        </w:r>
      </w:ins>
    </w:p>
    <w:p w14:paraId="6C03069C" w14:textId="1618B938" w:rsidR="003A1D1D" w:rsidRPr="00E247F6" w:rsidRDefault="003A1D1D" w:rsidP="00E247F6">
      <w:pPr>
        <w:spacing w:line="480" w:lineRule="auto"/>
        <w:rPr>
          <w:ins w:id="587" w:author="Reis-Filho, Jorge S./Pathology" w:date="2019-07-13T22:06:00Z"/>
          <w:rFonts w:ascii="Arial" w:eastAsia="Arial" w:hAnsi="Arial" w:cs="Arial"/>
          <w:color w:val="0033CC"/>
          <w:sz w:val="22"/>
          <w:szCs w:val="22"/>
        </w:rPr>
      </w:pPr>
      <w:ins w:id="588" w:author="Reis-Filho, Jorge S./Pathology" w:date="2019-07-13T14:15:00Z">
        <w:r w:rsidRPr="003A1D1D">
          <w:rPr>
            <w:rFonts w:ascii="Arial" w:eastAsia="Arial" w:hAnsi="Arial" w:cs="Arial"/>
            <w:color w:val="0033CC"/>
            <w:sz w:val="22"/>
            <w:szCs w:val="22"/>
            <w:rPrChange w:id="589" w:author="Reis-Filho, Jorge S./Pathology" w:date="2019-07-13T14:15:00Z">
              <w:rPr>
                <w:rFonts w:ascii="Arial" w:eastAsia="Arial" w:hAnsi="Arial" w:cs="Arial"/>
                <w:color w:val="0033CC"/>
              </w:rPr>
            </w:rPrChange>
          </w:rPr>
          <w:t xml:space="preserve">Modeled VAFs were obtained as the mean posterior estimate from the Bayesian hierarchical model after Markov chain Monte-Carlo resampling. VAFs </w:t>
        </w:r>
        <w:r>
          <w:rPr>
            <w:rFonts w:ascii="Arial" w:eastAsia="Arial" w:hAnsi="Arial" w:cs="Arial"/>
            <w:color w:val="0033CC"/>
            <w:sz w:val="22"/>
            <w:szCs w:val="22"/>
          </w:rPr>
          <w:t>we</w:t>
        </w:r>
        <w:r w:rsidRPr="003A1D1D">
          <w:rPr>
            <w:rFonts w:ascii="Arial" w:eastAsia="Arial" w:hAnsi="Arial" w:cs="Arial"/>
            <w:color w:val="0033CC"/>
            <w:sz w:val="22"/>
            <w:szCs w:val="22"/>
            <w:rPrChange w:id="590" w:author="Reis-Filho, Jorge S./Pathology" w:date="2019-07-13T14:15:00Z">
              <w:rPr>
                <w:rFonts w:ascii="Arial" w:eastAsia="Arial" w:hAnsi="Arial" w:cs="Arial"/>
                <w:color w:val="0033CC"/>
              </w:rPr>
            </w:rPrChange>
          </w:rPr>
          <w:t xml:space="preserve">re estimated from the raw pileup without BAQ filtering and with or without pseudocounts such that </w:t>
        </w:r>
        <m:oMath>
          <m:r>
            <w:rPr>
              <w:rFonts w:ascii="Cambria Math" w:eastAsia="Arial" w:hAnsi="Cambria Math" w:cs="Arial"/>
              <w:color w:val="0033CC"/>
              <w:sz w:val="22"/>
              <w:szCs w:val="22"/>
              <w:rPrChange w:id="591" w:author="Reis-Filho, Jorge S./Pathology" w:date="2019-07-13T14:15:00Z">
                <w:rPr>
                  <w:rFonts w:ascii="Cambria Math" w:eastAsia="Arial" w:hAnsi="Cambria Math" w:cs="Arial"/>
                  <w:color w:val="0033CC"/>
                </w:rPr>
              </w:rPrChange>
            </w:rPr>
            <m:t>A</m:t>
          </m:r>
          <m:sSup>
            <m:sSupPr>
              <m:ctrlPr>
                <w:rPr>
                  <w:rFonts w:ascii="Cambria Math" w:eastAsia="Arial" w:hAnsi="Cambria Math" w:cs="Arial"/>
                  <w:i/>
                  <w:color w:val="0033CC"/>
                  <w:sz w:val="22"/>
                  <w:szCs w:val="22"/>
                </w:rPr>
              </m:ctrlPr>
            </m:sSupPr>
            <m:e>
              <m:r>
                <w:rPr>
                  <w:rFonts w:ascii="Cambria Math" w:eastAsia="Arial" w:hAnsi="Cambria Math" w:cs="Arial"/>
                  <w:color w:val="0033CC"/>
                  <w:sz w:val="22"/>
                  <w:szCs w:val="22"/>
                  <w:rPrChange w:id="592" w:author="Reis-Filho, Jorge S./Pathology" w:date="2019-07-13T14:15:00Z">
                    <w:rPr>
                      <w:rFonts w:ascii="Cambria Math" w:eastAsia="Arial" w:hAnsi="Cambria Math" w:cs="Arial"/>
                      <w:color w:val="0033CC"/>
                    </w:rPr>
                  </w:rPrChange>
                </w:rPr>
                <m:t>D</m:t>
              </m:r>
            </m:e>
            <m:sup>
              <m:r>
                <w:rPr>
                  <w:rFonts w:ascii="Cambria Math" w:eastAsia="Arial" w:hAnsi="Cambria Math" w:cs="Arial"/>
                  <w:color w:val="0033CC"/>
                  <w:sz w:val="22"/>
                  <w:szCs w:val="22"/>
                  <w:rPrChange w:id="593" w:author="Reis-Filho, Jorge S./Pathology" w:date="2019-07-13T14:15:00Z">
                    <w:rPr>
                      <w:rFonts w:ascii="Cambria Math" w:eastAsia="Arial" w:hAnsi="Cambria Math" w:cs="Arial"/>
                      <w:color w:val="0033CC"/>
                    </w:rPr>
                  </w:rPrChange>
                </w:rPr>
                <m:t>'</m:t>
              </m:r>
            </m:sup>
          </m:sSup>
          <m:r>
            <w:rPr>
              <w:rFonts w:ascii="Cambria Math" w:eastAsia="Arial" w:hAnsi="Cambria Math" w:cs="Arial"/>
              <w:color w:val="0033CC"/>
              <w:sz w:val="22"/>
              <w:szCs w:val="22"/>
              <w:rPrChange w:id="594" w:author="Reis-Filho, Jorge S./Pathology" w:date="2019-07-13T14:15:00Z">
                <w:rPr>
                  <w:rFonts w:ascii="Cambria Math" w:eastAsia="Arial" w:hAnsi="Cambria Math" w:cs="Arial"/>
                  <w:color w:val="0033CC"/>
                </w:rPr>
              </w:rPrChange>
            </w:rPr>
            <m:t>=AD+2</m:t>
          </m:r>
        </m:oMath>
        <w:r w:rsidRPr="003A1D1D">
          <w:rPr>
            <w:rFonts w:ascii="Arial" w:eastAsia="Arial" w:hAnsi="Arial" w:cs="Arial"/>
            <w:color w:val="0033CC"/>
            <w:sz w:val="22"/>
            <w:szCs w:val="22"/>
            <w:rPrChange w:id="595" w:author="Reis-Filho, Jorge S./Pathology" w:date="2019-07-13T14:15:00Z">
              <w:rPr>
                <w:rFonts w:ascii="Arial" w:eastAsia="Arial" w:hAnsi="Arial" w:cs="Arial"/>
                <w:color w:val="0033CC"/>
              </w:rPr>
            </w:rPrChange>
          </w:rPr>
          <w:t xml:space="preserve"> and </w:t>
        </w:r>
        <m:oMath>
          <m:r>
            <w:rPr>
              <w:rFonts w:ascii="Cambria Math" w:eastAsia="Arial" w:hAnsi="Cambria Math" w:cs="Arial"/>
              <w:color w:val="0033CC"/>
              <w:sz w:val="22"/>
              <w:szCs w:val="22"/>
              <w:rPrChange w:id="596" w:author="Reis-Filho, Jorge S./Pathology" w:date="2019-07-13T14:15:00Z">
                <w:rPr>
                  <w:rFonts w:ascii="Cambria Math" w:eastAsia="Arial" w:hAnsi="Cambria Math" w:cs="Arial"/>
                  <w:color w:val="0033CC"/>
                </w:rPr>
              </w:rPrChange>
            </w:rPr>
            <m:t>D</m:t>
          </m:r>
          <m:sSup>
            <m:sSupPr>
              <m:ctrlPr>
                <w:rPr>
                  <w:rFonts w:ascii="Cambria Math" w:eastAsia="Arial" w:hAnsi="Cambria Math" w:cs="Arial"/>
                  <w:i/>
                  <w:color w:val="0033CC"/>
                  <w:sz w:val="22"/>
                  <w:szCs w:val="22"/>
                </w:rPr>
              </m:ctrlPr>
            </m:sSupPr>
            <m:e>
              <m:r>
                <w:rPr>
                  <w:rFonts w:ascii="Cambria Math" w:eastAsia="Arial" w:hAnsi="Cambria Math" w:cs="Arial"/>
                  <w:color w:val="0033CC"/>
                  <w:sz w:val="22"/>
                  <w:szCs w:val="22"/>
                  <w:rPrChange w:id="597" w:author="Reis-Filho, Jorge S./Pathology" w:date="2019-07-13T14:15:00Z">
                    <w:rPr>
                      <w:rFonts w:ascii="Cambria Math" w:eastAsia="Arial" w:hAnsi="Cambria Math" w:cs="Arial"/>
                      <w:color w:val="0033CC"/>
                    </w:rPr>
                  </w:rPrChange>
                </w:rPr>
                <m:t>P</m:t>
              </m:r>
            </m:e>
            <m:sup>
              <m:r>
                <w:rPr>
                  <w:rFonts w:ascii="Cambria Math" w:eastAsia="Arial" w:hAnsi="Cambria Math" w:cs="Arial"/>
                  <w:color w:val="0033CC"/>
                  <w:sz w:val="22"/>
                  <w:szCs w:val="22"/>
                  <w:rPrChange w:id="598" w:author="Reis-Filho, Jorge S./Pathology" w:date="2019-07-13T14:15:00Z">
                    <w:rPr>
                      <w:rFonts w:ascii="Cambria Math" w:eastAsia="Arial" w:hAnsi="Cambria Math" w:cs="Arial"/>
                      <w:color w:val="0033CC"/>
                    </w:rPr>
                  </w:rPrChange>
                </w:rPr>
                <m:t>'</m:t>
              </m:r>
            </m:sup>
          </m:sSup>
          <m:r>
            <w:rPr>
              <w:rFonts w:ascii="Cambria Math" w:eastAsia="Arial" w:hAnsi="Cambria Math" w:cs="Arial"/>
              <w:color w:val="0033CC"/>
              <w:sz w:val="22"/>
              <w:szCs w:val="22"/>
              <w:rPrChange w:id="599" w:author="Reis-Filho, Jorge S./Pathology" w:date="2019-07-13T14:15:00Z">
                <w:rPr>
                  <w:rFonts w:ascii="Cambria Math" w:eastAsia="Arial" w:hAnsi="Cambria Math" w:cs="Arial"/>
                  <w:color w:val="0033CC"/>
                </w:rPr>
              </w:rPrChange>
            </w:rPr>
            <m:t>=DP+4</m:t>
          </m:r>
        </m:oMath>
        <w:r w:rsidRPr="003A1D1D">
          <w:rPr>
            <w:rFonts w:ascii="Arial" w:eastAsia="Arial" w:hAnsi="Arial" w:cs="Arial"/>
            <w:color w:val="0033CC"/>
            <w:sz w:val="22"/>
            <w:szCs w:val="22"/>
            <w:rPrChange w:id="600" w:author="Reis-Filho, Jorge S./Pathology" w:date="2019-07-13T14:15:00Z">
              <w:rPr>
                <w:rFonts w:ascii="Arial" w:eastAsia="Arial" w:hAnsi="Arial" w:cs="Arial"/>
                <w:color w:val="0033CC"/>
              </w:rPr>
            </w:rPrChange>
          </w:rPr>
          <w:t xml:space="preserve"> where </w:t>
        </w:r>
        <m:oMath>
          <m:r>
            <w:rPr>
              <w:rFonts w:ascii="Cambria Math" w:eastAsia="Arial" w:hAnsi="Cambria Math" w:cs="Arial"/>
              <w:color w:val="0033CC"/>
              <w:sz w:val="22"/>
              <w:szCs w:val="22"/>
              <w:rPrChange w:id="601" w:author="Reis-Filho, Jorge S./Pathology" w:date="2019-07-13T14:15:00Z">
                <w:rPr>
                  <w:rFonts w:ascii="Cambria Math" w:eastAsia="Arial" w:hAnsi="Cambria Math" w:cs="Arial"/>
                  <w:color w:val="0033CC"/>
                </w:rPr>
              </w:rPrChange>
            </w:rPr>
            <m:t>AD</m:t>
          </m:r>
        </m:oMath>
        <w:r w:rsidRPr="003A1D1D">
          <w:rPr>
            <w:rFonts w:ascii="Arial" w:eastAsia="Arial" w:hAnsi="Arial" w:cs="Arial"/>
            <w:color w:val="0033CC"/>
            <w:sz w:val="22"/>
            <w:szCs w:val="22"/>
            <w:rPrChange w:id="602" w:author="Reis-Filho, Jorge S./Pathology" w:date="2019-07-13T14:15:00Z">
              <w:rPr>
                <w:rFonts w:ascii="Arial" w:eastAsia="Arial" w:hAnsi="Arial" w:cs="Arial"/>
                <w:color w:val="0033CC"/>
              </w:rPr>
            </w:rPrChange>
          </w:rPr>
          <w:t xml:space="preserve"> and </w:t>
        </w:r>
        <m:oMath>
          <m:r>
            <w:rPr>
              <w:rFonts w:ascii="Cambria Math" w:eastAsia="Arial" w:hAnsi="Cambria Math" w:cs="Arial"/>
              <w:color w:val="0033CC"/>
              <w:sz w:val="22"/>
              <w:szCs w:val="22"/>
              <w:rPrChange w:id="603" w:author="Reis-Filho, Jorge S./Pathology" w:date="2019-07-13T14:15:00Z">
                <w:rPr>
                  <w:rFonts w:ascii="Cambria Math" w:eastAsia="Arial" w:hAnsi="Cambria Math" w:cs="Arial"/>
                  <w:color w:val="0033CC"/>
                </w:rPr>
              </w:rPrChange>
            </w:rPr>
            <m:t>DP</m:t>
          </m:r>
        </m:oMath>
        <w:r w:rsidRPr="003A1D1D">
          <w:rPr>
            <w:rFonts w:ascii="Arial" w:eastAsia="Arial" w:hAnsi="Arial" w:cs="Arial"/>
            <w:color w:val="0033CC"/>
            <w:sz w:val="22"/>
            <w:szCs w:val="22"/>
            <w:rPrChange w:id="604" w:author="Reis-Filho, Jorge S./Pathology" w:date="2019-07-13T14:15:00Z">
              <w:rPr>
                <w:rFonts w:ascii="Arial" w:eastAsia="Arial" w:hAnsi="Arial" w:cs="Arial"/>
                <w:color w:val="0033CC"/>
              </w:rPr>
            </w:rPrChange>
          </w:rPr>
          <w:t xml:space="preserve"> are the alternate allele and total base counts, respectively</w:t>
        </w:r>
        <w:r>
          <w:rPr>
            <w:rFonts w:ascii="Arial" w:eastAsia="Arial" w:hAnsi="Arial" w:cs="Arial"/>
            <w:color w:val="0033CC"/>
            <w:sz w:val="22"/>
            <w:szCs w:val="22"/>
          </w:rPr>
          <w:t xml:space="preserve"> (</w:t>
        </w:r>
        <w:r w:rsidRPr="004F4B12">
          <w:rPr>
            <w:rFonts w:ascii="Arial" w:eastAsia="Arial" w:hAnsi="Arial" w:cs="Arial"/>
            <w:b/>
            <w:color w:val="0033CC"/>
            <w:sz w:val="22"/>
            <w:szCs w:val="22"/>
            <w:highlight w:val="yellow"/>
          </w:rPr>
          <w:t>Supplementary Figure RR5</w:t>
        </w:r>
        <w:r>
          <w:rPr>
            <w:rFonts w:ascii="Arial" w:eastAsia="Arial" w:hAnsi="Arial" w:cs="Arial"/>
            <w:color w:val="0033CC"/>
            <w:sz w:val="22"/>
            <w:szCs w:val="22"/>
          </w:rPr>
          <w:t>)</w:t>
        </w:r>
        <w:r w:rsidRPr="003A1D1D">
          <w:rPr>
            <w:rFonts w:ascii="Arial" w:eastAsia="Arial" w:hAnsi="Arial" w:cs="Arial"/>
            <w:color w:val="0033CC"/>
            <w:sz w:val="22"/>
            <w:szCs w:val="22"/>
            <w:rPrChange w:id="605" w:author="Reis-Filho, Jorge S./Pathology" w:date="2019-07-13T14:15:00Z">
              <w:rPr>
                <w:rFonts w:ascii="Arial" w:eastAsia="Arial" w:hAnsi="Arial" w:cs="Arial"/>
                <w:color w:val="0033CC"/>
              </w:rPr>
            </w:rPrChange>
          </w:rPr>
          <w:t xml:space="preserve">. Whilst being more factual, raw VAFs without pseudocounts cannot be displayed accurately since variants detected in cfDNA with zero alternate allele count in WBC cannot be represented in a typical scatterplot with logarithmic axes. Similarly, whilst the raw VAFs with added pseudocounts is a possible alternative, the equivalent depiction using posterior estimates of VAF does not affect the interpretation of the </w:t>
        </w:r>
        <w:r w:rsidRPr="003A1D1D">
          <w:rPr>
            <w:rFonts w:ascii="Arial" w:eastAsia="Arial" w:hAnsi="Arial" w:cs="Arial"/>
            <w:color w:val="0033CC"/>
            <w:sz w:val="22"/>
            <w:szCs w:val="22"/>
            <w:rPrChange w:id="606" w:author="Reis-Filho, Jorge S./Pathology" w:date="2019-07-13T14:15:00Z">
              <w:rPr>
                <w:rFonts w:ascii="Arial" w:eastAsia="Arial" w:hAnsi="Arial" w:cs="Arial"/>
                <w:color w:val="0033CC"/>
              </w:rPr>
            </w:rPrChange>
          </w:rPr>
          <w:lastRenderedPageBreak/>
          <w:t>underlying data and has the advantage of being part of the model rather than being transformed for dis</w:t>
        </w:r>
        <w:r w:rsidRPr="00E247F6">
          <w:rPr>
            <w:rFonts w:ascii="Arial" w:eastAsia="Arial" w:hAnsi="Arial" w:cs="Arial"/>
            <w:color w:val="0033CC"/>
            <w:sz w:val="22"/>
            <w:szCs w:val="22"/>
            <w:rPrChange w:id="607" w:author="Reis-Filho, Jorge S./Pathology" w:date="2019-07-13T23:06:00Z">
              <w:rPr>
                <w:rFonts w:ascii="Arial" w:eastAsia="Arial" w:hAnsi="Arial" w:cs="Arial"/>
                <w:color w:val="0033CC"/>
              </w:rPr>
            </w:rPrChange>
          </w:rPr>
          <w:t>play purposes.</w:t>
        </w:r>
      </w:ins>
    </w:p>
    <w:p w14:paraId="4D8643C1" w14:textId="1BCB95EC" w:rsidR="009063E5" w:rsidRPr="00E247F6" w:rsidRDefault="009063E5" w:rsidP="00E247F6">
      <w:pPr>
        <w:spacing w:line="480" w:lineRule="auto"/>
        <w:rPr>
          <w:ins w:id="608" w:author="Reis-Filho, Jorge S./Pathology" w:date="2019-07-13T23:06:00Z"/>
          <w:rFonts w:ascii="Arial" w:eastAsia="Arial" w:hAnsi="Arial" w:cs="Arial"/>
          <w:color w:val="000000" w:themeColor="text1"/>
          <w:sz w:val="22"/>
          <w:szCs w:val="22"/>
        </w:rPr>
      </w:pPr>
    </w:p>
    <w:p w14:paraId="14AF75AD" w14:textId="77777777" w:rsidR="00E247F6" w:rsidRPr="00E247F6" w:rsidRDefault="00E247F6">
      <w:pPr>
        <w:pStyle w:val="Heading2"/>
        <w:spacing w:before="0" w:line="480" w:lineRule="auto"/>
        <w:rPr>
          <w:ins w:id="609" w:author="Reis-Filho, Jorge S./Pathology" w:date="2019-07-13T23:06:00Z"/>
          <w:rFonts w:ascii="Arial" w:hAnsi="Arial" w:cs="Arial"/>
          <w:color w:val="000000" w:themeColor="text1"/>
          <w:sz w:val="22"/>
          <w:szCs w:val="22"/>
          <w:rPrChange w:id="610" w:author="Reis-Filho, Jorge S./Pathology" w:date="2019-07-13T23:06:00Z">
            <w:rPr>
              <w:ins w:id="611" w:author="Reis-Filho, Jorge S./Pathology" w:date="2019-07-13T23:06:00Z"/>
              <w:color w:val="000000" w:themeColor="text1"/>
            </w:rPr>
          </w:rPrChange>
        </w:rPr>
        <w:pPrChange w:id="612" w:author="Reis-Filho, Jorge S./Pathology" w:date="2019-07-13T23:06:00Z">
          <w:pPr>
            <w:pStyle w:val="Heading2"/>
          </w:pPr>
        </w:pPrChange>
      </w:pPr>
      <w:ins w:id="613" w:author="Reis-Filho, Jorge S./Pathology" w:date="2019-07-13T23:06:00Z">
        <w:r w:rsidRPr="00E247F6">
          <w:rPr>
            <w:rFonts w:ascii="Arial" w:hAnsi="Arial" w:cs="Arial"/>
            <w:color w:val="000000" w:themeColor="text1"/>
            <w:sz w:val="22"/>
            <w:szCs w:val="22"/>
            <w:rPrChange w:id="614" w:author="Reis-Filho, Jorge S./Pathology" w:date="2019-07-13T23:06:00Z">
              <w:rPr>
                <w:color w:val="000000" w:themeColor="text1"/>
              </w:rPr>
            </w:rPrChange>
          </w:rPr>
          <w:t>Reproducibility of the targeted DNA assay</w:t>
        </w:r>
      </w:ins>
    </w:p>
    <w:p w14:paraId="2A422419" w14:textId="6F74B350" w:rsidR="00E247F6" w:rsidRPr="00E247F6" w:rsidRDefault="00E247F6" w:rsidP="00E247F6">
      <w:pPr>
        <w:spacing w:line="480" w:lineRule="auto"/>
        <w:rPr>
          <w:ins w:id="615" w:author="Reis-Filho, Jorge S./Pathology" w:date="2019-07-13T23:06:00Z"/>
          <w:rFonts w:ascii="Arial" w:eastAsia="Arial" w:hAnsi="Arial" w:cs="Arial"/>
          <w:color w:val="0033CC"/>
          <w:sz w:val="22"/>
          <w:szCs w:val="22"/>
        </w:rPr>
      </w:pPr>
      <w:bookmarkStart w:id="616" w:name="_Hlk13951781"/>
      <w:ins w:id="617" w:author="Reis-Filho, Jorge S./Pathology" w:date="2019-07-13T23:06:00Z">
        <w:r w:rsidRPr="00E247F6">
          <w:rPr>
            <w:rFonts w:ascii="Arial" w:eastAsia="Arial" w:hAnsi="Arial" w:cs="Arial"/>
            <w:color w:val="000000" w:themeColor="text1"/>
            <w:sz w:val="22"/>
            <w:szCs w:val="22"/>
          </w:rPr>
          <w:t>Two similar targeted DNA assay protocols (V1 and V2) for plasma cfDNA and matching WBC gDNA samples were employed in this study. The main differences were the UMI sequences in the library adapters and the reaction volumes in hybridization enrichment process, neither of which would be expected to influence results. To ensure assay performance equivalence, six patient samples with a large cfDNA yield were selected (</w:t>
        </w:r>
        <w:r w:rsidRPr="00E247F6">
          <w:rPr>
            <w:rFonts w:ascii="Arial" w:eastAsia="Arial" w:hAnsi="Arial" w:cs="Arial"/>
            <w:b/>
            <w:color w:val="000000" w:themeColor="text1"/>
            <w:sz w:val="22"/>
            <w:szCs w:val="22"/>
          </w:rPr>
          <w:t>Supplementary Table 6</w:t>
        </w:r>
        <w:r w:rsidRPr="00E247F6">
          <w:rPr>
            <w:rFonts w:ascii="Arial" w:eastAsia="Arial" w:hAnsi="Arial" w:cs="Arial"/>
            <w:color w:val="000000" w:themeColor="text1"/>
            <w:sz w:val="22"/>
            <w:szCs w:val="22"/>
          </w:rPr>
          <w:t xml:space="preserve">), allowing for reprocessing with both assay protocols, as well as droplet digital PCR (ddPCR). Bio-Rad ddPCR was used to measure </w:t>
        </w:r>
        <w:r w:rsidRPr="00E247F6">
          <w:rPr>
            <w:rFonts w:ascii="Arial" w:eastAsia="Arial" w:hAnsi="Arial" w:cs="Arial"/>
            <w:color w:val="0033CC"/>
            <w:sz w:val="22"/>
            <w:szCs w:val="22"/>
          </w:rPr>
          <w:t>biopsy-matched canonical hotspot variants (</w:t>
        </w:r>
        <w:r w:rsidRPr="00E247F6">
          <w:rPr>
            <w:rFonts w:ascii="Arial" w:hAnsi="Arial" w:cs="Arial"/>
            <w:i/>
            <w:color w:val="0033CC"/>
            <w:sz w:val="22"/>
            <w:szCs w:val="22"/>
          </w:rPr>
          <w:t>PIK3CA</w:t>
        </w:r>
        <w:r w:rsidRPr="00E247F6">
          <w:rPr>
            <w:rFonts w:ascii="Arial" w:eastAsia="Arial" w:hAnsi="Arial" w:cs="Arial"/>
            <w:color w:val="0033CC"/>
            <w:sz w:val="22"/>
            <w:szCs w:val="22"/>
          </w:rPr>
          <w:t xml:space="preserve"> E542K, </w:t>
        </w:r>
        <w:r w:rsidRPr="00E247F6">
          <w:rPr>
            <w:rFonts w:ascii="Arial" w:hAnsi="Arial" w:cs="Arial"/>
            <w:i/>
            <w:color w:val="0033CC"/>
            <w:sz w:val="22"/>
            <w:szCs w:val="22"/>
          </w:rPr>
          <w:t>PIK3CA</w:t>
        </w:r>
        <w:r w:rsidRPr="00E247F6">
          <w:rPr>
            <w:rFonts w:ascii="Arial" w:eastAsia="Arial" w:hAnsi="Arial" w:cs="Arial"/>
            <w:color w:val="0033CC"/>
            <w:sz w:val="22"/>
            <w:szCs w:val="22"/>
          </w:rPr>
          <w:t xml:space="preserve"> H1047R, </w:t>
        </w:r>
        <w:r w:rsidRPr="00E247F6">
          <w:rPr>
            <w:rFonts w:ascii="Arial" w:hAnsi="Arial" w:cs="Arial"/>
            <w:i/>
            <w:color w:val="0033CC"/>
            <w:sz w:val="22"/>
            <w:szCs w:val="22"/>
          </w:rPr>
          <w:t>KRAS</w:t>
        </w:r>
        <w:r w:rsidRPr="00E247F6">
          <w:rPr>
            <w:rFonts w:ascii="Arial" w:eastAsia="Arial" w:hAnsi="Arial" w:cs="Arial"/>
            <w:color w:val="0033CC"/>
            <w:sz w:val="22"/>
            <w:szCs w:val="22"/>
          </w:rPr>
          <w:t xml:space="preserve"> G12C, </w:t>
        </w:r>
        <w:r w:rsidRPr="00E247F6">
          <w:rPr>
            <w:rFonts w:ascii="Arial" w:hAnsi="Arial" w:cs="Arial"/>
            <w:i/>
            <w:color w:val="0033CC"/>
            <w:sz w:val="22"/>
            <w:szCs w:val="22"/>
          </w:rPr>
          <w:t>KRAS</w:t>
        </w:r>
        <w:r w:rsidRPr="00E247F6">
          <w:rPr>
            <w:rFonts w:ascii="Arial" w:eastAsia="Arial" w:hAnsi="Arial" w:cs="Arial"/>
            <w:color w:val="0033CC"/>
            <w:sz w:val="22"/>
            <w:szCs w:val="22"/>
          </w:rPr>
          <w:t xml:space="preserve"> G12A, </w:t>
        </w:r>
        <w:r w:rsidRPr="00E247F6">
          <w:rPr>
            <w:rFonts w:ascii="Arial" w:hAnsi="Arial" w:cs="Arial"/>
            <w:i/>
            <w:color w:val="0033CC"/>
            <w:sz w:val="22"/>
            <w:szCs w:val="22"/>
          </w:rPr>
          <w:t>EGFR</w:t>
        </w:r>
        <w:r w:rsidRPr="00E247F6">
          <w:rPr>
            <w:rFonts w:ascii="Arial" w:eastAsia="Arial" w:hAnsi="Arial" w:cs="Arial"/>
            <w:color w:val="0033CC"/>
            <w:sz w:val="22"/>
            <w:szCs w:val="22"/>
          </w:rPr>
          <w:t xml:space="preserve"> L861Q) in five of the six patient samples, revealing a 100% positive percent agreement (PPA) and 100% negative percent agreement (NPA) considering ddPCR as the benchmark whilst the VAF measured in cfDNA using either version of the assay protocol closely mirrors that obtained with ddPCR (</w:t>
        </w:r>
        <w:r w:rsidRPr="00E247F6">
          <w:rPr>
            <w:rFonts w:ascii="Arial" w:eastAsia="Arial" w:hAnsi="Arial" w:cs="Arial"/>
            <w:b/>
            <w:color w:val="0033CC"/>
            <w:sz w:val="22"/>
            <w:szCs w:val="22"/>
          </w:rPr>
          <w:t>Fig. 1b</w:t>
        </w:r>
        <w:r w:rsidRPr="00E247F6">
          <w:rPr>
            <w:rFonts w:ascii="Arial" w:eastAsia="Arial" w:hAnsi="Arial" w:cs="Arial"/>
            <w:color w:val="0033CC"/>
            <w:sz w:val="22"/>
            <w:szCs w:val="22"/>
          </w:rPr>
          <w:t xml:space="preserve">). In addition, </w:t>
        </w:r>
        <w:r w:rsidRPr="00E247F6">
          <w:rPr>
            <w:rFonts w:ascii="Arial" w:eastAsia="Arial" w:hAnsi="Arial" w:cs="Arial"/>
            <w:color w:val="0033CC"/>
            <w:sz w:val="22"/>
            <w:szCs w:val="22"/>
            <w:u w:val="single"/>
          </w:rPr>
          <w:t>we have performed ddPCR assays targeting VUSo (i.e. somatic cfDNA variants that were not matched to the paired tumors or WBCs) to evaluate the specificity of the cfDNA sequencing assay for low VAF non-tumor-matched somatic variants</w:t>
        </w:r>
        <w:r w:rsidRPr="00E247F6">
          <w:rPr>
            <w:rFonts w:ascii="Arial" w:eastAsia="Arial" w:hAnsi="Arial" w:cs="Arial"/>
            <w:color w:val="0033CC"/>
            <w:sz w:val="22"/>
            <w:szCs w:val="22"/>
          </w:rPr>
          <w:t>. For this analysis, we first identified the subset of VUSo for which a validated ddPCR assay was available. We then identified all the patients with residual extracted cfDNA and/or leftover pre-enrichment sequencing libraries harboring any of these mutations. Our final analysis included four ddPCR assays (</w:t>
        </w:r>
        <w:r w:rsidRPr="00E247F6">
          <w:rPr>
            <w:rFonts w:ascii="Arial" w:eastAsia="Arial" w:hAnsi="Arial" w:cs="Arial"/>
            <w:i/>
            <w:color w:val="0033CC"/>
            <w:sz w:val="22"/>
            <w:szCs w:val="22"/>
          </w:rPr>
          <w:t>PIK3CA</w:t>
        </w:r>
        <w:r w:rsidRPr="00E247F6">
          <w:rPr>
            <w:rFonts w:ascii="Arial" w:eastAsia="Arial" w:hAnsi="Arial" w:cs="Arial"/>
            <w:color w:val="0033CC"/>
            <w:sz w:val="22"/>
            <w:szCs w:val="22"/>
          </w:rPr>
          <w:t xml:space="preserve"> E545K, </w:t>
        </w:r>
        <w:r w:rsidRPr="00E247F6">
          <w:rPr>
            <w:rFonts w:ascii="Arial" w:eastAsia="Arial" w:hAnsi="Arial" w:cs="Arial"/>
            <w:i/>
            <w:color w:val="0033CC"/>
            <w:sz w:val="22"/>
            <w:szCs w:val="22"/>
          </w:rPr>
          <w:t>NRAS</w:t>
        </w:r>
        <w:r w:rsidRPr="00E247F6">
          <w:rPr>
            <w:rFonts w:ascii="Arial" w:eastAsia="Arial" w:hAnsi="Arial" w:cs="Arial"/>
            <w:color w:val="0033CC"/>
            <w:sz w:val="22"/>
            <w:szCs w:val="22"/>
          </w:rPr>
          <w:t xml:space="preserve"> Q61K, </w:t>
        </w:r>
        <w:r w:rsidRPr="00E247F6">
          <w:rPr>
            <w:rFonts w:ascii="Arial" w:eastAsia="Arial" w:hAnsi="Arial" w:cs="Arial"/>
            <w:i/>
            <w:color w:val="0033CC"/>
            <w:sz w:val="22"/>
            <w:szCs w:val="22"/>
          </w:rPr>
          <w:t>CTNNB1</w:t>
        </w:r>
        <w:r w:rsidRPr="00E247F6">
          <w:rPr>
            <w:rFonts w:ascii="Arial" w:eastAsia="Arial" w:hAnsi="Arial" w:cs="Arial"/>
            <w:color w:val="0033CC"/>
            <w:sz w:val="22"/>
            <w:szCs w:val="22"/>
          </w:rPr>
          <w:t xml:space="preserve"> T41I, </w:t>
        </w:r>
        <w:r w:rsidRPr="00E247F6">
          <w:rPr>
            <w:rFonts w:ascii="Arial" w:eastAsia="Arial" w:hAnsi="Arial" w:cs="Arial"/>
            <w:i/>
            <w:color w:val="0033CC"/>
            <w:sz w:val="22"/>
            <w:szCs w:val="22"/>
          </w:rPr>
          <w:t>CTNNB1</w:t>
        </w:r>
        <w:r w:rsidRPr="00E247F6">
          <w:rPr>
            <w:rFonts w:ascii="Arial" w:eastAsia="Arial" w:hAnsi="Arial" w:cs="Arial"/>
            <w:color w:val="0033CC"/>
            <w:sz w:val="22"/>
            <w:szCs w:val="22"/>
          </w:rPr>
          <w:t xml:space="preserve"> S33C) targeting VUSo in seven patients. For one patient, only cfDNA extracted from plasma was available. For two patients, both cfDNA and pre-enrichment sequencing libraries were available and tested, whereas for the remaining four patients, only pre-enrichment libraries were available. As a negative control, the pre-enrichment sequencing libraries from 12 patients where the target VUSo were not detected in cfDNA were used. All experiments were performed in triplicate. The results are shown in </w:t>
        </w:r>
        <w:r w:rsidRPr="00E247F6">
          <w:rPr>
            <w:rFonts w:ascii="Arial" w:eastAsia="Arial" w:hAnsi="Arial" w:cs="Arial"/>
            <w:b/>
            <w:color w:val="0033CC"/>
            <w:sz w:val="22"/>
            <w:szCs w:val="22"/>
            <w:highlight w:val="yellow"/>
            <w:rPrChange w:id="618" w:author="Reis-Filho, Jorge S./Pathology" w:date="2019-07-13T23:07:00Z">
              <w:rPr>
                <w:rFonts w:ascii="Arial" w:eastAsia="Arial" w:hAnsi="Arial" w:cs="Arial"/>
                <w:b/>
                <w:color w:val="0033CC"/>
                <w:sz w:val="22"/>
                <w:szCs w:val="22"/>
              </w:rPr>
            </w:rPrChange>
          </w:rPr>
          <w:t>Fig. 4x</w:t>
        </w:r>
        <w:r w:rsidRPr="00E247F6">
          <w:rPr>
            <w:rFonts w:ascii="Arial" w:eastAsia="Arial" w:hAnsi="Arial" w:cs="Arial"/>
            <w:b/>
            <w:color w:val="0033CC"/>
            <w:sz w:val="22"/>
            <w:szCs w:val="22"/>
          </w:rPr>
          <w:t>,</w:t>
        </w:r>
        <w:r w:rsidRPr="00E247F6">
          <w:rPr>
            <w:rFonts w:ascii="Arial" w:eastAsia="Arial" w:hAnsi="Arial" w:cs="Arial"/>
            <w:color w:val="0033CC"/>
            <w:sz w:val="22"/>
            <w:szCs w:val="22"/>
          </w:rPr>
          <w:t xml:space="preserve"> whereby the cfDNA sequencing assay had a 100% PPA </w:t>
        </w:r>
        <w:r w:rsidRPr="00E247F6">
          <w:rPr>
            <w:rFonts w:ascii="Arial" w:eastAsia="Arial" w:hAnsi="Arial" w:cs="Arial"/>
            <w:color w:val="0033CC"/>
            <w:sz w:val="22"/>
            <w:szCs w:val="22"/>
          </w:rPr>
          <w:lastRenderedPageBreak/>
          <w:t xml:space="preserve">and 100% NPA considering ddPCR as the benchmark. </w:t>
        </w:r>
        <w:r w:rsidRPr="00E247F6">
          <w:rPr>
            <w:rFonts w:ascii="Arial" w:eastAsia="Arial" w:hAnsi="Arial" w:cs="Arial"/>
            <w:b/>
            <w:color w:val="000000" w:themeColor="text1"/>
            <w:sz w:val="22"/>
            <w:szCs w:val="22"/>
          </w:rPr>
          <w:t xml:space="preserve">Fig. 1c </w:t>
        </w:r>
        <w:r w:rsidRPr="00E247F6">
          <w:rPr>
            <w:rFonts w:ascii="Arial" w:eastAsia="Arial" w:hAnsi="Arial" w:cs="Arial"/>
            <w:color w:val="000000" w:themeColor="text1"/>
            <w:sz w:val="22"/>
            <w:szCs w:val="22"/>
          </w:rPr>
          <w:t>and</w:t>
        </w:r>
        <w:r w:rsidRPr="00E247F6">
          <w:rPr>
            <w:rFonts w:ascii="Arial" w:eastAsia="Arial" w:hAnsi="Arial" w:cs="Arial"/>
            <w:b/>
            <w:color w:val="000000" w:themeColor="text1"/>
            <w:sz w:val="22"/>
            <w:szCs w:val="22"/>
          </w:rPr>
          <w:t xml:space="preserve"> </w:t>
        </w:r>
        <w:r w:rsidRPr="00E247F6">
          <w:rPr>
            <w:rFonts w:ascii="Arial" w:eastAsia="Arial" w:hAnsi="Arial" w:cs="Arial"/>
            <w:b/>
            <w:color w:val="000000" w:themeColor="text1"/>
            <w:sz w:val="22"/>
            <w:szCs w:val="22"/>
            <w:highlight w:val="yellow"/>
            <w:rPrChange w:id="619" w:author="Reis-Filho, Jorge S./Pathology" w:date="2019-07-13T23:07:00Z">
              <w:rPr>
                <w:rFonts w:ascii="Arial" w:eastAsia="Arial" w:hAnsi="Arial" w:cs="Arial"/>
                <w:b/>
                <w:color w:val="000000" w:themeColor="text1"/>
                <w:sz w:val="22"/>
                <w:szCs w:val="22"/>
              </w:rPr>
            </w:rPrChange>
          </w:rPr>
          <w:t>Supplementary Fig. 3</w:t>
        </w:r>
        <w:r w:rsidRPr="00E247F6">
          <w:rPr>
            <w:rFonts w:ascii="Arial" w:eastAsia="Arial" w:hAnsi="Arial" w:cs="Arial"/>
            <w:b/>
            <w:color w:val="000000" w:themeColor="text1"/>
            <w:sz w:val="22"/>
            <w:szCs w:val="22"/>
          </w:rPr>
          <w:t xml:space="preserve"> </w:t>
        </w:r>
        <w:r w:rsidRPr="00E247F6">
          <w:rPr>
            <w:rFonts w:ascii="Arial" w:eastAsia="Arial" w:hAnsi="Arial" w:cs="Arial"/>
            <w:color w:val="000000" w:themeColor="text1"/>
            <w:sz w:val="22"/>
            <w:szCs w:val="22"/>
          </w:rPr>
          <w:t>show the measured allele fraction of variants called either using the V1 or V2 targeted DNA assay protocol. Measured VAFs between the two technical replicates for samples from six patients (</w:t>
        </w:r>
        <w:r w:rsidRPr="00E247F6">
          <w:rPr>
            <w:rFonts w:ascii="Arial" w:eastAsia="Arial" w:hAnsi="Arial" w:cs="Arial"/>
            <w:b/>
            <w:color w:val="000000" w:themeColor="text1"/>
            <w:sz w:val="22"/>
            <w:szCs w:val="22"/>
          </w:rPr>
          <w:t>Fig. 1c</w:t>
        </w:r>
        <w:r w:rsidRPr="00E247F6">
          <w:rPr>
            <w:rFonts w:ascii="Arial" w:eastAsia="Arial" w:hAnsi="Arial" w:cs="Arial"/>
            <w:color w:val="000000" w:themeColor="text1"/>
            <w:sz w:val="22"/>
            <w:szCs w:val="22"/>
          </w:rPr>
          <w:t>) showed a strong agreement (</w:t>
        </w:r>
        <w:r w:rsidRPr="00E247F6">
          <w:rPr>
            <w:rFonts w:ascii="Arial" w:eastAsia="Arial" w:hAnsi="Arial" w:cs="Arial"/>
            <w:i/>
            <w:color w:val="000000" w:themeColor="text1"/>
            <w:sz w:val="22"/>
            <w:szCs w:val="22"/>
          </w:rPr>
          <w:t>R</w:t>
        </w:r>
        <w:r w:rsidRPr="00E247F6">
          <w:rPr>
            <w:rFonts w:ascii="Arial" w:eastAsia="Arial" w:hAnsi="Arial" w:cs="Arial"/>
            <w:i/>
            <w:color w:val="000000" w:themeColor="text1"/>
            <w:sz w:val="22"/>
            <w:szCs w:val="22"/>
            <w:vertAlign w:val="superscript"/>
          </w:rPr>
          <w:t>2</w:t>
        </w:r>
        <w:r w:rsidRPr="00E247F6">
          <w:rPr>
            <w:rFonts w:ascii="Arial" w:eastAsia="Arial" w:hAnsi="Arial" w:cs="Arial"/>
            <w:color w:val="000000" w:themeColor="text1"/>
            <w:sz w:val="22"/>
            <w:szCs w:val="22"/>
          </w:rPr>
          <w:t xml:space="preserve"> = </w:t>
        </w:r>
        <w:commentRangeStart w:id="620"/>
        <w:r w:rsidRPr="00E247F6">
          <w:rPr>
            <w:rFonts w:ascii="Arial" w:eastAsia="Arial" w:hAnsi="Arial" w:cs="Arial"/>
            <w:color w:val="000000" w:themeColor="text1"/>
            <w:sz w:val="22"/>
            <w:szCs w:val="22"/>
          </w:rPr>
          <w:t>0.9997</w:t>
        </w:r>
        <w:commentRangeEnd w:id="620"/>
        <w:r w:rsidRPr="00E247F6">
          <w:rPr>
            <w:rStyle w:val="CommentReference"/>
            <w:rFonts w:ascii="Arial" w:hAnsi="Arial" w:cs="Arial"/>
            <w:sz w:val="22"/>
            <w:szCs w:val="22"/>
          </w:rPr>
          <w:commentReference w:id="620"/>
        </w:r>
        <w:r w:rsidRPr="00E247F6">
          <w:rPr>
            <w:rFonts w:ascii="Arial" w:eastAsia="Arial" w:hAnsi="Arial" w:cs="Arial"/>
            <w:color w:val="000000" w:themeColor="text1"/>
            <w:sz w:val="22"/>
            <w:szCs w:val="22"/>
          </w:rPr>
          <w:t>) as well as for one sample from a hypermutated case (</w:t>
        </w:r>
        <w:r w:rsidRPr="00E247F6">
          <w:rPr>
            <w:rFonts w:ascii="Arial" w:eastAsia="Arial" w:hAnsi="Arial" w:cs="Arial"/>
            <w:b/>
            <w:color w:val="000000" w:themeColor="text1"/>
            <w:sz w:val="22"/>
            <w:szCs w:val="22"/>
          </w:rPr>
          <w:t>Supp</w:t>
        </w:r>
        <w:r w:rsidRPr="00E247F6">
          <w:rPr>
            <w:rFonts w:ascii="Arial" w:eastAsia="Arial" w:hAnsi="Arial" w:cs="Arial"/>
            <w:b/>
            <w:color w:val="000000" w:themeColor="text1"/>
            <w:sz w:val="22"/>
            <w:szCs w:val="22"/>
            <w:highlight w:val="yellow"/>
            <w:rPrChange w:id="621" w:author="Reis-Filho, Jorge S./Pathology" w:date="2019-07-13T23:07:00Z">
              <w:rPr>
                <w:rFonts w:ascii="Arial" w:eastAsia="Arial" w:hAnsi="Arial" w:cs="Arial"/>
                <w:b/>
                <w:color w:val="000000" w:themeColor="text1"/>
                <w:sz w:val="22"/>
                <w:szCs w:val="22"/>
              </w:rPr>
            </w:rPrChange>
          </w:rPr>
          <w:t>lementary Fig. 3</w:t>
        </w:r>
        <w:r w:rsidRPr="00E247F6">
          <w:rPr>
            <w:rFonts w:ascii="Arial" w:eastAsia="Arial" w:hAnsi="Arial" w:cs="Arial"/>
            <w:b/>
            <w:color w:val="000000" w:themeColor="text1"/>
            <w:sz w:val="22"/>
            <w:szCs w:val="22"/>
          </w:rPr>
          <w:t xml:space="preserve">, </w:t>
        </w:r>
        <w:commentRangeStart w:id="622"/>
        <w:r w:rsidRPr="00E247F6">
          <w:rPr>
            <w:rFonts w:ascii="Arial" w:eastAsia="Arial" w:hAnsi="Arial" w:cs="Arial"/>
            <w:i/>
            <w:color w:val="000000" w:themeColor="text1"/>
            <w:sz w:val="22"/>
            <w:szCs w:val="22"/>
          </w:rPr>
          <w:t>R</w:t>
        </w:r>
        <w:r w:rsidRPr="00E247F6">
          <w:rPr>
            <w:rFonts w:ascii="Arial" w:eastAsia="Arial" w:hAnsi="Arial" w:cs="Arial"/>
            <w:i/>
            <w:color w:val="000000" w:themeColor="text1"/>
            <w:sz w:val="22"/>
            <w:szCs w:val="22"/>
            <w:vertAlign w:val="superscript"/>
          </w:rPr>
          <w:t>2</w:t>
        </w:r>
        <w:r w:rsidRPr="00E247F6">
          <w:rPr>
            <w:rFonts w:ascii="Arial" w:eastAsia="Arial" w:hAnsi="Arial" w:cs="Arial"/>
            <w:color w:val="000000" w:themeColor="text1"/>
            <w:sz w:val="22"/>
            <w:szCs w:val="22"/>
          </w:rPr>
          <w:t xml:space="preserve"> = 0.9972</w:t>
        </w:r>
        <w:commentRangeEnd w:id="622"/>
        <w:r w:rsidRPr="00E247F6">
          <w:rPr>
            <w:rStyle w:val="CommentReference"/>
            <w:rFonts w:ascii="Arial" w:hAnsi="Arial" w:cs="Arial"/>
            <w:sz w:val="22"/>
            <w:szCs w:val="22"/>
          </w:rPr>
          <w:commentReference w:id="622"/>
        </w:r>
        <w:r w:rsidRPr="00E247F6">
          <w:rPr>
            <w:rFonts w:ascii="Arial" w:eastAsia="Arial" w:hAnsi="Arial" w:cs="Arial"/>
            <w:color w:val="000000" w:themeColor="text1"/>
            <w:sz w:val="22"/>
            <w:szCs w:val="22"/>
          </w:rPr>
          <w:t xml:space="preserve">). </w:t>
        </w:r>
        <w:r w:rsidRPr="00E247F6">
          <w:rPr>
            <w:rFonts w:ascii="Arial" w:eastAsia="Arial" w:hAnsi="Arial" w:cs="Arial"/>
            <w:color w:val="0033CC"/>
            <w:sz w:val="22"/>
            <w:szCs w:val="22"/>
          </w:rPr>
          <w:t xml:space="preserve">Additional validation was performed through a second replicate of three samples using V2. The pairwise comparison of VAFs between V1 vs V2 and V2 vs V2 for all the samples that have been retested are shown in </w:t>
        </w:r>
        <w:r w:rsidRPr="00E247F6">
          <w:rPr>
            <w:rFonts w:ascii="Arial" w:eastAsia="Arial" w:hAnsi="Arial" w:cs="Arial"/>
            <w:b/>
            <w:color w:val="0033CC"/>
            <w:sz w:val="22"/>
            <w:szCs w:val="22"/>
            <w:highlight w:val="yellow"/>
          </w:rPr>
          <w:t>Supplementary Figure RR8</w:t>
        </w:r>
        <w:r w:rsidRPr="00E247F6">
          <w:rPr>
            <w:rFonts w:ascii="Arial" w:eastAsia="Arial" w:hAnsi="Arial" w:cs="Arial"/>
            <w:color w:val="0033CC"/>
            <w:sz w:val="22"/>
            <w:szCs w:val="22"/>
          </w:rPr>
          <w:t>. Overall, across the five non-hypermutated patients, 170 of variants detected in V1 have been tested and 152 (89.4%) of these were also detected in V2. In the hypermutated MBC patient, 630 of 659 (95.6%) of variants detected in V1 were also detected in V2. Comparing version V1 and V2 for the three patients who have been retested, 45 of 51 (88.2%) variants were found present in two non-hypermutated patients whilst the corresponding number in the hypermutated MBC patient was 640 of 659 (97.1%).</w:t>
        </w:r>
      </w:ins>
    </w:p>
    <w:p w14:paraId="466F9A0A" w14:textId="77777777" w:rsidR="00E247F6" w:rsidRPr="00E247F6" w:rsidRDefault="00E247F6" w:rsidP="00E247F6">
      <w:pPr>
        <w:spacing w:line="480" w:lineRule="auto"/>
        <w:rPr>
          <w:ins w:id="623" w:author="Reis-Filho, Jorge S./Pathology" w:date="2019-07-13T23:06:00Z"/>
          <w:rFonts w:ascii="Arial" w:eastAsia="Arial" w:hAnsi="Arial" w:cs="Arial"/>
          <w:color w:val="0033CC"/>
          <w:sz w:val="22"/>
          <w:szCs w:val="22"/>
        </w:rPr>
      </w:pPr>
    </w:p>
    <w:p w14:paraId="42754BFF" w14:textId="655DBD3F" w:rsidR="00E247F6" w:rsidRPr="00E247F6" w:rsidRDefault="00E247F6" w:rsidP="00E247F6">
      <w:pPr>
        <w:spacing w:line="480" w:lineRule="auto"/>
        <w:rPr>
          <w:ins w:id="624" w:author="Reis-Filho, Jorge S./Pathology" w:date="2019-07-13T23:12:00Z"/>
          <w:rFonts w:ascii="Arial" w:eastAsia="Arial" w:hAnsi="Arial" w:cs="Arial"/>
          <w:color w:val="0033CC"/>
          <w:sz w:val="22"/>
          <w:szCs w:val="22"/>
        </w:rPr>
      </w:pPr>
      <w:ins w:id="625" w:author="Reis-Filho, Jorge S./Pathology" w:date="2019-07-13T23:06:00Z">
        <w:r w:rsidRPr="00E247F6">
          <w:rPr>
            <w:rFonts w:ascii="Arial" w:eastAsia="Arial" w:hAnsi="Arial" w:cs="Arial"/>
            <w:color w:val="0033CC"/>
            <w:sz w:val="22"/>
            <w:szCs w:val="22"/>
          </w:rPr>
          <w:t>We next assessed the associations between sequencing depth, target coverage and mutation VAFs. In brief, 215 somatic mutations labelled as either one of `Biopsy-matched`, `Biopsy-subthreshold`, `WBC-matched` or `VUSo` at collapsed depth &gt;10,000X. Of which, 121 (56.3%) and 20 (9.3%) were detected in samples from patients MSK-VB-0023 and MSK-VB-0050, respectively, both of which were samples from hypermutated cancers (</w:t>
        </w:r>
        <w:r w:rsidRPr="00E247F6">
          <w:rPr>
            <w:rFonts w:ascii="Arial" w:eastAsia="Arial" w:hAnsi="Arial" w:cs="Arial"/>
            <w:b/>
            <w:color w:val="0033CC"/>
            <w:sz w:val="22"/>
            <w:szCs w:val="22"/>
            <w:highlight w:val="yellow"/>
            <w:rPrChange w:id="626" w:author="Reis-Filho, Jorge S./Pathology" w:date="2019-07-13T23:07:00Z">
              <w:rPr>
                <w:rFonts w:ascii="Arial" w:eastAsia="Arial" w:hAnsi="Arial" w:cs="Arial"/>
                <w:b/>
                <w:color w:val="0033CC"/>
                <w:sz w:val="22"/>
                <w:szCs w:val="22"/>
              </w:rPr>
            </w:rPrChange>
          </w:rPr>
          <w:t>Supplementary Fig. RR14</w:t>
        </w:r>
        <w:r w:rsidRPr="00E247F6">
          <w:rPr>
            <w:rFonts w:ascii="Arial" w:eastAsia="Arial" w:hAnsi="Arial" w:cs="Arial"/>
            <w:color w:val="0033CC"/>
            <w:sz w:val="22"/>
            <w:szCs w:val="22"/>
          </w:rPr>
          <w:t xml:space="preserve">). Only 74 mutations occurred with depth &gt;10,000X, of which 57 (77%) were also detected in the matched tumor biopsy or WBC. </w:t>
        </w:r>
        <w:r w:rsidRPr="00E247F6">
          <w:rPr>
            <w:rFonts w:ascii="Arial" w:hAnsi="Arial" w:cs="Arial"/>
            <w:b/>
            <w:color w:val="0033CC"/>
            <w:sz w:val="22"/>
            <w:szCs w:val="22"/>
            <w:highlight w:val="yellow"/>
            <w:rPrChange w:id="627" w:author="Reis-Filho, Jorge S./Pathology" w:date="2019-07-13T23:07:00Z">
              <w:rPr>
                <w:rFonts w:ascii="Arial" w:hAnsi="Arial" w:cs="Arial"/>
                <w:b/>
                <w:color w:val="0033CC"/>
                <w:sz w:val="22"/>
                <w:szCs w:val="22"/>
              </w:rPr>
            </w:rPrChange>
          </w:rPr>
          <w:t>Supplementa</w:t>
        </w:r>
      </w:ins>
      <w:ins w:id="628" w:author="Reis-Filho, Jorge S./Pathology" w:date="2019-07-13T23:07:00Z">
        <w:r w:rsidRPr="00E247F6">
          <w:rPr>
            <w:rFonts w:ascii="Arial" w:hAnsi="Arial" w:cs="Arial"/>
            <w:b/>
            <w:color w:val="0033CC"/>
            <w:sz w:val="22"/>
            <w:szCs w:val="22"/>
            <w:highlight w:val="yellow"/>
            <w:rPrChange w:id="629" w:author="Reis-Filho, Jorge S./Pathology" w:date="2019-07-13T23:07:00Z">
              <w:rPr>
                <w:rFonts w:ascii="Arial" w:hAnsi="Arial" w:cs="Arial"/>
                <w:b/>
                <w:color w:val="0033CC"/>
                <w:sz w:val="22"/>
                <w:szCs w:val="22"/>
              </w:rPr>
            </w:rPrChange>
          </w:rPr>
          <w:t>ry</w:t>
        </w:r>
      </w:ins>
      <w:ins w:id="630" w:author="Reis-Filho, Jorge S./Pathology" w:date="2019-07-13T23:06:00Z">
        <w:r w:rsidRPr="00E247F6">
          <w:rPr>
            <w:rFonts w:ascii="Arial" w:hAnsi="Arial" w:cs="Arial"/>
            <w:b/>
            <w:color w:val="0033CC"/>
            <w:sz w:val="22"/>
            <w:szCs w:val="22"/>
            <w:highlight w:val="yellow"/>
            <w:rPrChange w:id="631" w:author="Reis-Filho, Jorge S./Pathology" w:date="2019-07-13T23:07:00Z">
              <w:rPr>
                <w:rFonts w:ascii="Arial" w:hAnsi="Arial" w:cs="Arial"/>
                <w:b/>
                <w:color w:val="0033CC"/>
                <w:sz w:val="22"/>
                <w:szCs w:val="22"/>
              </w:rPr>
            </w:rPrChange>
          </w:rPr>
          <w:t xml:space="preserve"> Figs. RR14b-RR14c</w:t>
        </w:r>
        <w:r w:rsidRPr="00E247F6">
          <w:rPr>
            <w:rFonts w:ascii="Arial" w:hAnsi="Arial" w:cs="Arial"/>
            <w:b/>
            <w:color w:val="0033CC"/>
            <w:sz w:val="22"/>
            <w:szCs w:val="22"/>
          </w:rPr>
          <w:t xml:space="preserve"> </w:t>
        </w:r>
        <w:r w:rsidRPr="00E247F6">
          <w:rPr>
            <w:rFonts w:ascii="Arial" w:eastAsia="Arial" w:hAnsi="Arial" w:cs="Arial"/>
            <w:color w:val="0033CC"/>
            <w:sz w:val="22"/>
            <w:szCs w:val="22"/>
          </w:rPr>
          <w:t xml:space="preserve">demonstrate that the total depth of somatic mutations detected in cfDNA is a function of the mean collapsed target coverage in cfDNA, which is itself a function of the amount of input DNA used for library preparation. No association between the VAF and the sequencing depth of variants was observed, irrespective of source of origin. As the majority of variants detected at &gt;10,000X occurred in patient MSK-VB-0023, we investigated whether these co-occurred with copy number gains or amplifications </w:t>
        </w:r>
        <w:r w:rsidRPr="00E247F6">
          <w:rPr>
            <w:rFonts w:ascii="Arial" w:hAnsi="Arial" w:cs="Arial"/>
            <w:b/>
            <w:color w:val="0033CC"/>
            <w:sz w:val="22"/>
            <w:szCs w:val="22"/>
          </w:rPr>
          <w:t>(</w:t>
        </w:r>
      </w:ins>
      <w:ins w:id="632" w:author="Reis-Filho, Jorge S./Pathology" w:date="2019-07-13T23:28:00Z">
        <w:r w:rsidR="00BD7D86">
          <w:rPr>
            <w:rFonts w:ascii="Arial" w:hAnsi="Arial" w:cs="Arial"/>
            <w:b/>
            <w:color w:val="0033CC"/>
            <w:sz w:val="22"/>
            <w:szCs w:val="22"/>
            <w:highlight w:val="yellow"/>
          </w:rPr>
          <w:t>Supplementary</w:t>
        </w:r>
      </w:ins>
      <w:ins w:id="633" w:author="Reis-Filho, Jorge S./Pathology" w:date="2019-07-13T23:06:00Z">
        <w:r w:rsidRPr="00E247F6">
          <w:rPr>
            <w:rFonts w:ascii="Arial" w:hAnsi="Arial" w:cs="Arial"/>
            <w:b/>
            <w:color w:val="0033CC"/>
            <w:sz w:val="22"/>
            <w:szCs w:val="22"/>
            <w:highlight w:val="yellow"/>
            <w:rPrChange w:id="634" w:author="Reis-Filho, Jorge S./Pathology" w:date="2019-07-13T23:12:00Z">
              <w:rPr>
                <w:rFonts w:ascii="Arial" w:hAnsi="Arial" w:cs="Arial"/>
                <w:b/>
                <w:color w:val="0033CC"/>
                <w:sz w:val="22"/>
                <w:szCs w:val="22"/>
              </w:rPr>
            </w:rPrChange>
          </w:rPr>
          <w:t xml:space="preserve"> Figs. RR15</w:t>
        </w:r>
        <w:r w:rsidRPr="00E247F6">
          <w:rPr>
            <w:rFonts w:ascii="Arial" w:hAnsi="Arial" w:cs="Arial"/>
            <w:b/>
            <w:color w:val="0033CC"/>
            <w:sz w:val="22"/>
            <w:szCs w:val="22"/>
          </w:rPr>
          <w:t xml:space="preserve">). </w:t>
        </w:r>
        <w:r w:rsidRPr="00E247F6">
          <w:rPr>
            <w:rFonts w:ascii="Arial" w:eastAsia="Arial" w:hAnsi="Arial" w:cs="Arial"/>
            <w:color w:val="0033CC"/>
            <w:sz w:val="22"/>
            <w:szCs w:val="22"/>
          </w:rPr>
          <w:t>A gain of chromosome arm 1q and a hemizygous loss of chromosome arm 16q were detected in cfDNA and the matched tumor biopsy MSK-</w:t>
        </w:r>
        <w:r w:rsidRPr="00E247F6">
          <w:rPr>
            <w:rFonts w:ascii="Arial" w:eastAsia="Arial" w:hAnsi="Arial" w:cs="Arial"/>
            <w:color w:val="0033CC"/>
            <w:sz w:val="22"/>
            <w:szCs w:val="22"/>
          </w:rPr>
          <w:lastRenderedPageBreak/>
          <w:t>VB-0023; no other copy number alterations were identified. These findings are consistent with the notion that the mutations detected at &gt;10,000X depth cannot be attributed to gains or amplifications of the corresponding loci</w:t>
        </w:r>
        <w:r w:rsidRPr="00E247F6">
          <w:rPr>
            <w:rFonts w:ascii="Arial" w:eastAsia="Arial" w:hAnsi="Arial" w:cs="Arial"/>
            <w:b/>
            <w:color w:val="0033CC"/>
            <w:sz w:val="22"/>
            <w:szCs w:val="22"/>
          </w:rPr>
          <w:t xml:space="preserve"> </w:t>
        </w:r>
        <w:r w:rsidRPr="00E247F6">
          <w:rPr>
            <w:rFonts w:ascii="Arial" w:hAnsi="Arial" w:cs="Arial"/>
            <w:b/>
            <w:color w:val="0033CC"/>
            <w:sz w:val="22"/>
            <w:szCs w:val="22"/>
          </w:rPr>
          <w:t>(</w:t>
        </w:r>
      </w:ins>
      <w:ins w:id="635" w:author="Reis-Filho, Jorge S./Pathology" w:date="2019-07-13T23:28:00Z">
        <w:r w:rsidR="00BD7D86">
          <w:rPr>
            <w:rFonts w:ascii="Arial" w:hAnsi="Arial" w:cs="Arial"/>
            <w:b/>
            <w:color w:val="0033CC"/>
            <w:sz w:val="22"/>
            <w:szCs w:val="22"/>
            <w:highlight w:val="yellow"/>
          </w:rPr>
          <w:t>Supplementary</w:t>
        </w:r>
      </w:ins>
      <w:ins w:id="636" w:author="Reis-Filho, Jorge S./Pathology" w:date="2019-07-13T23:06:00Z">
        <w:r w:rsidRPr="00E247F6">
          <w:rPr>
            <w:rFonts w:ascii="Arial" w:hAnsi="Arial" w:cs="Arial"/>
            <w:b/>
            <w:color w:val="0033CC"/>
            <w:sz w:val="22"/>
            <w:szCs w:val="22"/>
            <w:highlight w:val="yellow"/>
            <w:rPrChange w:id="637" w:author="Reis-Filho, Jorge S./Pathology" w:date="2019-07-13T23:12:00Z">
              <w:rPr>
                <w:rFonts w:ascii="Arial" w:hAnsi="Arial" w:cs="Arial"/>
                <w:b/>
                <w:color w:val="0033CC"/>
                <w:sz w:val="22"/>
                <w:szCs w:val="22"/>
              </w:rPr>
            </w:rPrChange>
          </w:rPr>
          <w:t xml:space="preserve"> Figs. RR15</w:t>
        </w:r>
        <w:r w:rsidRPr="00E247F6">
          <w:rPr>
            <w:rFonts w:ascii="Arial" w:hAnsi="Arial" w:cs="Arial"/>
            <w:b/>
            <w:color w:val="0033CC"/>
            <w:sz w:val="22"/>
            <w:szCs w:val="22"/>
          </w:rPr>
          <w:t>)</w:t>
        </w:r>
        <w:r w:rsidRPr="00E247F6">
          <w:rPr>
            <w:rFonts w:ascii="Arial" w:eastAsia="Arial" w:hAnsi="Arial" w:cs="Arial"/>
            <w:color w:val="0033CC"/>
            <w:sz w:val="22"/>
            <w:szCs w:val="22"/>
          </w:rPr>
          <w:t>.</w:t>
        </w:r>
      </w:ins>
    </w:p>
    <w:p w14:paraId="67986F46" w14:textId="4430A416" w:rsidR="00E247F6" w:rsidRPr="00E247F6" w:rsidRDefault="00E247F6" w:rsidP="00E247F6">
      <w:pPr>
        <w:spacing w:line="480" w:lineRule="auto"/>
        <w:rPr>
          <w:ins w:id="638" w:author="Reis-Filho, Jorge S./Pathology" w:date="2019-07-13T23:12:00Z"/>
          <w:rFonts w:ascii="Arial" w:eastAsia="Arial" w:hAnsi="Arial" w:cs="Arial"/>
          <w:color w:val="0033CC"/>
          <w:sz w:val="22"/>
          <w:szCs w:val="22"/>
        </w:rPr>
      </w:pPr>
    </w:p>
    <w:p w14:paraId="045196BE" w14:textId="77777777" w:rsidR="00E247F6" w:rsidRPr="00E247F6" w:rsidRDefault="00E247F6" w:rsidP="00E247F6">
      <w:pPr>
        <w:spacing w:line="480" w:lineRule="auto"/>
        <w:rPr>
          <w:ins w:id="639" w:author="Reis-Filho, Jorge S./Pathology" w:date="2019-07-13T23:12:00Z"/>
          <w:rFonts w:ascii="Arial" w:eastAsia="Arial" w:hAnsi="Arial" w:cs="Arial"/>
          <w:b/>
          <w:i/>
          <w:color w:val="000000" w:themeColor="text1"/>
          <w:sz w:val="22"/>
        </w:rPr>
      </w:pPr>
      <w:ins w:id="640" w:author="Reis-Filho, Jorge S./Pathology" w:date="2019-07-13T23:12:00Z">
        <w:r w:rsidRPr="00E247F6">
          <w:rPr>
            <w:rFonts w:ascii="Arial" w:eastAsia="Arial" w:hAnsi="Arial" w:cs="Arial"/>
            <w:b/>
            <w:i/>
            <w:color w:val="000000" w:themeColor="text1"/>
            <w:sz w:val="22"/>
          </w:rPr>
          <w:t>Microsatellite instability detection in high depth-of-read cfDNA assays</w:t>
        </w:r>
        <w:r w:rsidRPr="00E247F6">
          <w:rPr>
            <w:rFonts w:ascii="Arial" w:eastAsia="Arial" w:hAnsi="Arial" w:cs="Arial"/>
            <w:b/>
            <w:i/>
            <w:color w:val="000000" w:themeColor="text1"/>
            <w:sz w:val="22"/>
            <w:szCs w:val="22"/>
          </w:rPr>
          <w:t xml:space="preserve"> </w:t>
        </w:r>
      </w:ins>
    </w:p>
    <w:p w14:paraId="4910A6E7" w14:textId="77777777" w:rsidR="00E247F6" w:rsidRPr="00E247F6" w:rsidRDefault="00E247F6" w:rsidP="00E247F6">
      <w:pPr>
        <w:spacing w:line="480" w:lineRule="auto"/>
        <w:rPr>
          <w:ins w:id="641" w:author="Reis-Filho, Jorge S./Pathology" w:date="2019-07-13T23:12:00Z"/>
          <w:rFonts w:ascii="Arial" w:eastAsia="Arial" w:hAnsi="Arial" w:cs="Arial"/>
          <w:color w:val="000000" w:themeColor="text1"/>
          <w:sz w:val="22"/>
        </w:rPr>
      </w:pPr>
      <w:ins w:id="642" w:author="Reis-Filho, Jorge S./Pathology" w:date="2019-07-13T23:12:00Z">
        <w:r w:rsidRPr="00E247F6">
          <w:rPr>
            <w:rFonts w:ascii="Arial" w:eastAsia="Arial" w:hAnsi="Arial" w:cs="Arial"/>
            <w:color w:val="000000" w:themeColor="text1"/>
            <w:sz w:val="22"/>
          </w:rPr>
          <w:t xml:space="preserve">The standard program MSIsensor </w:t>
        </w:r>
        <w:r w:rsidRPr="00E247F6">
          <w:rPr>
            <w:rFonts w:ascii="Arial" w:eastAsia="Arial" w:hAnsi="Arial" w:cs="Arial"/>
            <w:color w:val="000000" w:themeColor="text1"/>
            <w:sz w:val="22"/>
            <w:szCs w:val="22"/>
          </w:rPr>
          <w:fldChar w:fldCharType="begin"/>
        </w:r>
        <w:r w:rsidRPr="00E247F6">
          <w:rPr>
            <w:rFonts w:ascii="Arial" w:eastAsia="Arial" w:hAnsi="Arial" w:cs="Arial"/>
            <w:color w:val="000000" w:themeColor="text1"/>
            <w:sz w:val="22"/>
            <w:szCs w:val="22"/>
          </w:rPr>
          <w:instrText xml:space="preserve"> ADDIN EN.CITE &lt;EndNote&gt;&lt;Cite&gt;&lt;Author&gt;Niu&lt;/Author&gt;&lt;Year&gt;2014&lt;/Year&gt;&lt;RecNum&gt;34&lt;/RecNum&gt;&lt;DisplayText&gt;&lt;style face="superscript"&gt;39&lt;/style&gt;&lt;/DisplayText&gt;&lt;record&gt;&lt;rec-number&gt;34&lt;/rec-number&gt;&lt;foreign-keys&gt;&lt;key app="EN" db-id="5rztd05dcvrrzgeapp3xd0wofwp52dea2e9d" timestamp="0"&gt;34&lt;/key&gt;&lt;/foreign-keys&gt;&lt;ref-type name="Journal Article"&gt;17&lt;/ref-type&gt;&lt;contributors&gt;&lt;authors&gt;&lt;author&gt;Niu, B.&lt;/author&gt;&lt;author&gt;Ye, K.&lt;/author&gt;&lt;author&gt;Zhang, Q.&lt;/author&gt;&lt;author&gt;Lu, C.&lt;/author&gt;&lt;author&gt;Xie, M.&lt;/author&gt;&lt;author&gt;McLellan, M. D.&lt;/author&gt;&lt;author&gt;Wendl, M. C.&lt;/author&gt;&lt;author&gt;Ding, L.&lt;/author&gt;&lt;/authors&gt;&lt;/contributors&gt;&lt;auth-address&gt;Departments of Genetics and Mathematics, The Genome Institute, Department of Genetics, Division of Statistical Genomics, Department of Medicine and Siteman Cancer Center, Washington University in St. Louis, MO 63108, USA.&lt;/auth-address&gt;&lt;titles&gt;&lt;title&gt;MSIsensor: microsatellite instability detection using paired tumor-normal sequence data&lt;/title&gt;&lt;secondary-title&gt;Bioinformatics&lt;/secondary-title&gt;&lt;/titles&gt;&lt;pages&gt;1015-6&lt;/pages&gt;&lt;volume&gt;30&lt;/volume&gt;&lt;number&gt;7&lt;/number&gt;&lt;edition&gt;2013/12/29&lt;/edition&gt;&lt;keywords&gt;&lt;keyword&gt;Automation, Laboratory&lt;/keyword&gt;&lt;keyword&gt;Genome, Human&lt;/keyword&gt;&lt;keyword&gt;Humans&lt;/keyword&gt;&lt;keyword&gt;*Microsatellite Instability&lt;/keyword&gt;&lt;keyword&gt;Neoplasms/genetics&lt;/keyword&gt;&lt;keyword&gt;Polymerase Chain Reaction&lt;/keyword&gt;&lt;keyword&gt;Sequence Analysis, DNA/*methods&lt;/keyword&gt;&lt;keyword&gt;Software&lt;/keyword&gt;&lt;/keywords&gt;&lt;dates&gt;&lt;year&gt;2014&lt;/year&gt;&lt;pub-dates&gt;&lt;date&gt;Apr 1&lt;/date&gt;&lt;/pub-dates&gt;&lt;/dates&gt;&lt;isbn&gt;1367-4811 (Electronic)&amp;#xD;1367-4803 (Linking)&lt;/isbn&gt;&lt;accession-num&gt;24371154&lt;/accession-num&gt;&lt;urls&gt;&lt;related-urls&gt;&lt;url&gt;https://www.ncbi.nlm.nih.gov/pubmed/24371154&lt;/url&gt;&lt;/related-urls&gt;&lt;/urls&gt;&lt;custom2&gt;PMC3967115&lt;/custom2&gt;&lt;electronic-resource-num&gt;10.1093/bioinformatics/btt755&lt;/electronic-resource-num&gt;&lt;/record&gt;&lt;/Cite&gt;&lt;/EndNote&gt;</w:instrText>
        </w:r>
        <w:r w:rsidRPr="00E247F6">
          <w:rPr>
            <w:rFonts w:ascii="Arial" w:eastAsia="Arial" w:hAnsi="Arial" w:cs="Arial"/>
            <w:color w:val="000000" w:themeColor="text1"/>
            <w:sz w:val="22"/>
            <w:szCs w:val="22"/>
            <w:rPrChange w:id="643" w:author="Reis-Filho, Jorge S./Pathology" w:date="2019-07-13T23:12:00Z">
              <w:rPr>
                <w:rFonts w:ascii="Arial" w:eastAsia="Arial" w:hAnsi="Arial" w:cs="Arial"/>
                <w:color w:val="000000" w:themeColor="text1"/>
                <w:sz w:val="22"/>
                <w:szCs w:val="22"/>
              </w:rPr>
            </w:rPrChange>
          </w:rPr>
          <w:fldChar w:fldCharType="separate"/>
        </w:r>
        <w:r w:rsidRPr="00E247F6">
          <w:rPr>
            <w:rFonts w:ascii="Arial" w:eastAsia="Arial" w:hAnsi="Arial" w:cs="Arial"/>
            <w:noProof/>
            <w:color w:val="000000" w:themeColor="text1"/>
            <w:sz w:val="22"/>
            <w:szCs w:val="22"/>
            <w:vertAlign w:val="superscript"/>
          </w:rPr>
          <w:t>39</w:t>
        </w:r>
        <w:r w:rsidRPr="00E247F6">
          <w:rPr>
            <w:rFonts w:ascii="Arial" w:eastAsia="Arial" w:hAnsi="Arial" w:cs="Arial"/>
            <w:color w:val="000000" w:themeColor="text1"/>
            <w:sz w:val="22"/>
            <w:szCs w:val="22"/>
          </w:rPr>
          <w:fldChar w:fldCharType="end"/>
        </w:r>
        <w:r w:rsidRPr="00E247F6">
          <w:rPr>
            <w:rFonts w:ascii="Arial" w:eastAsia="Arial" w:hAnsi="Arial" w:cs="Arial"/>
            <w:color w:val="000000" w:themeColor="text1"/>
            <w:sz w:val="22"/>
          </w:rPr>
          <w:t xml:space="preserve"> detects microsatellite instability by the following steps: (1) using a catalogue of sites built from the human reference genome, all read pairs with at least one read mapping within 2 kb of the sites are retrieved from the tumor and normal samples, (2) at candidate sites, a histogram of k-mer alleles with different repeat lengths is constructed by enumerating observed instances of the k-mer in the tumor and normal samples separately, and (3) finally, the difference in the distribution of counts is used to define a candidate site with ≥20 reads in the tumor and normal as being unstable using a standard </w:t>
        </w:r>
        <w:r w:rsidRPr="00E247F6">
          <w:rPr>
            <w:rFonts w:ascii="Cambria Math" w:eastAsia="Arial" w:hAnsi="Cambria Math" w:cs="Cambria Math"/>
            <w:color w:val="000000" w:themeColor="text1"/>
            <w:sz w:val="22"/>
          </w:rPr>
          <w:t>𝝌</w:t>
        </w:r>
        <w:r w:rsidRPr="00E247F6">
          <w:rPr>
            <w:rFonts w:ascii="Arial" w:eastAsia="Arial" w:hAnsi="Arial" w:cs="Arial"/>
            <w:color w:val="000000" w:themeColor="text1"/>
            <w:sz w:val="22"/>
          </w:rPr>
          <w:t>2 goodness-of-fit test. MSIsensor reports the percentage of sites classified unstable as the MSI score.</w:t>
        </w:r>
        <w:r w:rsidRPr="00E247F6">
          <w:rPr>
            <w:rFonts w:ascii="Arial" w:eastAsia="Arial" w:hAnsi="Arial" w:cs="Arial"/>
            <w:color w:val="000000" w:themeColor="text1"/>
            <w:sz w:val="22"/>
            <w:szCs w:val="22"/>
          </w:rPr>
          <w:t xml:space="preserve">  </w:t>
        </w:r>
      </w:ins>
    </w:p>
    <w:p w14:paraId="1EDFC862" w14:textId="77777777" w:rsidR="00E247F6" w:rsidRPr="00E247F6" w:rsidRDefault="00E247F6" w:rsidP="00E247F6">
      <w:pPr>
        <w:spacing w:line="480" w:lineRule="auto"/>
        <w:rPr>
          <w:ins w:id="644" w:author="Reis-Filho, Jorge S./Pathology" w:date="2019-07-13T23:12:00Z"/>
          <w:rFonts w:ascii="Arial" w:eastAsia="Arial" w:hAnsi="Arial" w:cs="Arial"/>
          <w:color w:val="000000" w:themeColor="text1"/>
          <w:sz w:val="22"/>
        </w:rPr>
      </w:pPr>
    </w:p>
    <w:p w14:paraId="0A1710A0" w14:textId="77777777" w:rsidR="00E247F6" w:rsidRPr="00E247F6" w:rsidRDefault="00E247F6" w:rsidP="00E247F6">
      <w:pPr>
        <w:spacing w:line="480" w:lineRule="auto"/>
        <w:rPr>
          <w:ins w:id="645" w:author="Reis-Filho, Jorge S./Pathology" w:date="2019-07-13T23:12:00Z"/>
          <w:rFonts w:ascii="Arial" w:eastAsia="Arial" w:hAnsi="Arial" w:cs="Arial"/>
          <w:color w:val="000000" w:themeColor="text1"/>
          <w:sz w:val="22"/>
        </w:rPr>
      </w:pPr>
      <w:ins w:id="646" w:author="Reis-Filho, Jorge S./Pathology" w:date="2019-07-13T23:12:00Z">
        <w:r w:rsidRPr="00E247F6">
          <w:rPr>
            <w:rFonts w:ascii="Arial" w:eastAsia="Arial" w:hAnsi="Arial" w:cs="Arial"/>
            <w:color w:val="000000" w:themeColor="text1"/>
            <w:sz w:val="22"/>
          </w:rPr>
          <w:t>However, the default settings of MSIsensor when applied to cfDNA data generated in this study led to suboptimal performance, producing inappropriately elevated MSI scores across samples (</w:t>
        </w:r>
        <w:r w:rsidRPr="00E247F6">
          <w:rPr>
            <w:rFonts w:ascii="Arial" w:eastAsia="Arial" w:hAnsi="Arial" w:cs="Arial"/>
            <w:b/>
            <w:color w:val="000000" w:themeColor="text1"/>
            <w:sz w:val="22"/>
          </w:rPr>
          <w:t>Supplementary Fig. 11a</w:t>
        </w:r>
        <w:r w:rsidRPr="00E247F6">
          <w:rPr>
            <w:rFonts w:ascii="Arial" w:eastAsia="Arial" w:hAnsi="Arial" w:cs="Arial"/>
            <w:color w:val="000000" w:themeColor="text1"/>
            <w:sz w:val="22"/>
          </w:rPr>
          <w:t>). This required reexamining the assumptions of the MSIsensor algorithm to optimize MSI detection in high depth-of-read, error-corrected, cfDNA data.</w:t>
        </w:r>
      </w:ins>
    </w:p>
    <w:p w14:paraId="31E5865E" w14:textId="77777777" w:rsidR="00E247F6" w:rsidRPr="00E247F6" w:rsidRDefault="00E247F6" w:rsidP="00E247F6">
      <w:pPr>
        <w:spacing w:line="480" w:lineRule="auto"/>
        <w:rPr>
          <w:ins w:id="647" w:author="Reis-Filho, Jorge S./Pathology" w:date="2019-07-13T23:12:00Z"/>
          <w:rFonts w:ascii="Arial" w:eastAsia="Arial" w:hAnsi="Arial" w:cs="Arial"/>
          <w:color w:val="000000" w:themeColor="text1"/>
          <w:sz w:val="22"/>
        </w:rPr>
      </w:pPr>
    </w:p>
    <w:p w14:paraId="4D609F7C" w14:textId="77777777" w:rsidR="00E247F6" w:rsidRPr="00E247F6" w:rsidRDefault="00E247F6" w:rsidP="00E247F6">
      <w:pPr>
        <w:spacing w:line="480" w:lineRule="auto"/>
        <w:rPr>
          <w:ins w:id="648" w:author="Reis-Filho, Jorge S./Pathology" w:date="2019-07-13T23:12:00Z"/>
          <w:rFonts w:ascii="Arial" w:eastAsia="Arial" w:hAnsi="Arial" w:cs="Arial"/>
          <w:color w:val="000000" w:themeColor="text1"/>
          <w:sz w:val="22"/>
        </w:rPr>
      </w:pPr>
      <w:ins w:id="649" w:author="Reis-Filho, Jorge S./Pathology" w:date="2019-07-13T23:12:00Z">
        <w:r w:rsidRPr="00E247F6">
          <w:rPr>
            <w:rFonts w:ascii="Arial" w:eastAsia="Arial" w:hAnsi="Arial" w:cs="Arial"/>
            <w:color w:val="000000" w:themeColor="text1"/>
            <w:sz w:val="22"/>
          </w:rPr>
          <w:t xml:space="preserve">The classification of a candidate site as unstable was designed for relatively shallow depth of sequencing and uses a standard </w:t>
        </w:r>
        <w:r w:rsidRPr="00E247F6">
          <w:rPr>
            <w:rFonts w:ascii="Cambria Math" w:eastAsia="Arial" w:hAnsi="Cambria Math" w:cs="Cambria Math"/>
            <w:color w:val="000000" w:themeColor="text1"/>
            <w:sz w:val="22"/>
          </w:rPr>
          <w:t>𝝌</w:t>
        </w:r>
        <w:r w:rsidRPr="00E247F6">
          <w:rPr>
            <w:rFonts w:ascii="Arial" w:eastAsia="Arial" w:hAnsi="Arial" w:cs="Arial"/>
            <w:color w:val="000000" w:themeColor="text1"/>
            <w:sz w:val="22"/>
            <w:vertAlign w:val="superscript"/>
          </w:rPr>
          <w:t>2</w:t>
        </w:r>
        <w:r w:rsidRPr="00E247F6">
          <w:rPr>
            <w:rFonts w:ascii="Arial" w:eastAsia="Arial" w:hAnsi="Arial" w:cs="Arial"/>
            <w:color w:val="000000" w:themeColor="text1"/>
            <w:sz w:val="22"/>
          </w:rPr>
          <w:t xml:space="preserve"> statistic to determine if the distribution of counts between the tumor and normal sample is different. At high read depths, even small differences in the distribution of k-mer counts between experiments will be detected as statistically significant in the absence of a biologically significant event. Additionally, if at a candidate site, the </w:t>
        </w:r>
        <w:r w:rsidRPr="00E247F6">
          <w:rPr>
            <w:rFonts w:ascii="Cambria Math" w:eastAsia="Arial" w:hAnsi="Cambria Math" w:cs="Cambria Math"/>
            <w:color w:val="000000" w:themeColor="text1"/>
            <w:sz w:val="22"/>
          </w:rPr>
          <w:t>𝝌</w:t>
        </w:r>
        <w:r w:rsidRPr="00E247F6">
          <w:rPr>
            <w:rFonts w:ascii="Arial" w:eastAsia="Arial" w:hAnsi="Arial" w:cs="Arial"/>
            <w:color w:val="000000" w:themeColor="text1"/>
            <w:sz w:val="22"/>
            <w:vertAlign w:val="superscript"/>
          </w:rPr>
          <w:t>2</w:t>
        </w:r>
        <w:r w:rsidRPr="00E247F6">
          <w:rPr>
            <w:rFonts w:ascii="Arial" w:eastAsia="Arial" w:hAnsi="Arial" w:cs="Arial"/>
            <w:color w:val="000000" w:themeColor="text1"/>
            <w:sz w:val="22"/>
          </w:rPr>
          <w:t xml:space="preserve"> test is positive, MSIsensor classifies the site as unstable without determination of the direction of the effect (i.e., normal tissue apparently unstable with respect to tumor).</w:t>
        </w:r>
      </w:ins>
    </w:p>
    <w:p w14:paraId="0ED34200" w14:textId="77777777" w:rsidR="00E247F6" w:rsidRPr="00E247F6" w:rsidRDefault="00E247F6" w:rsidP="00E247F6">
      <w:pPr>
        <w:spacing w:line="480" w:lineRule="auto"/>
        <w:rPr>
          <w:ins w:id="650" w:author="Reis-Filho, Jorge S./Pathology" w:date="2019-07-13T23:12:00Z"/>
          <w:rFonts w:ascii="Arial" w:eastAsia="Arial" w:hAnsi="Arial" w:cs="Arial"/>
          <w:color w:val="000000" w:themeColor="text1"/>
          <w:sz w:val="22"/>
        </w:rPr>
      </w:pPr>
    </w:p>
    <w:p w14:paraId="5997A755" w14:textId="77777777" w:rsidR="00E247F6" w:rsidRPr="00E247F6" w:rsidRDefault="00E247F6" w:rsidP="00E247F6">
      <w:pPr>
        <w:spacing w:line="480" w:lineRule="auto"/>
        <w:rPr>
          <w:ins w:id="651" w:author="Reis-Filho, Jorge S./Pathology" w:date="2019-07-13T23:12:00Z"/>
          <w:rFonts w:ascii="Arial" w:eastAsia="Arial" w:hAnsi="Arial" w:cs="Arial"/>
          <w:color w:val="000000" w:themeColor="text1"/>
          <w:sz w:val="22"/>
        </w:rPr>
      </w:pPr>
      <w:ins w:id="652" w:author="Reis-Filho, Jorge S./Pathology" w:date="2019-07-13T23:12:00Z">
        <w:r w:rsidRPr="00E247F6">
          <w:rPr>
            <w:rFonts w:ascii="Arial" w:eastAsia="Arial" w:hAnsi="Arial" w:cs="Arial"/>
            <w:color w:val="000000" w:themeColor="text1"/>
            <w:sz w:val="22"/>
          </w:rPr>
          <w:t xml:space="preserve">Therefore, a set of filters was used to correct the MSIsensor analysis for the high depth-of-read cfDNA data as follows: (1) at candidate sites, the direction of instability as measured by the difference in entropy between the distributions of k-mers </w:t>
        </w:r>
        <w:r w:rsidRPr="00E247F6">
          <w:rPr>
            <w:rFonts w:ascii="Arial" w:eastAsia="Arial" w:hAnsi="Arial" w:cs="Arial"/>
            <w:color w:val="000000" w:themeColor="text1"/>
            <w:sz w:val="22"/>
            <w:szCs w:val="22"/>
          </w:rPr>
          <w:t>had</w:t>
        </w:r>
        <w:r w:rsidRPr="00E247F6">
          <w:rPr>
            <w:rFonts w:ascii="Arial" w:eastAsia="Arial" w:hAnsi="Arial" w:cs="Arial"/>
            <w:color w:val="000000" w:themeColor="text1"/>
            <w:sz w:val="22"/>
          </w:rPr>
          <w:t xml:space="preserve"> to indicate tumor as the more unstable of the pair with respect to normal tissue, (2) the absolute magnitude of the instability as measured by the square root of the Jensen-Shannon divergence (information radius) </w:t>
        </w:r>
        <w:r w:rsidRPr="00E247F6">
          <w:rPr>
            <w:rFonts w:ascii="Arial" w:eastAsia="Arial" w:hAnsi="Arial" w:cs="Arial"/>
            <w:color w:val="000000" w:themeColor="text1"/>
            <w:sz w:val="22"/>
            <w:szCs w:val="22"/>
          </w:rPr>
          <w:t>had</w:t>
        </w:r>
        <w:r w:rsidRPr="00E247F6">
          <w:rPr>
            <w:rFonts w:ascii="Arial" w:eastAsia="Arial" w:hAnsi="Arial" w:cs="Arial"/>
            <w:color w:val="000000" w:themeColor="text1"/>
            <w:sz w:val="22"/>
          </w:rPr>
          <w:t xml:space="preserve"> to exceed a cutoff chosen to remove spurious variation, (3) heterozygous variants in normal tissue were excluded, as copy number variations could render them apparently MSI unstable, and (4) the standard Benjamini-Hochberg multiple testing correction was applied where the documented version of MSIsensor uses a minor variation thereof.</w:t>
        </w:r>
      </w:ins>
    </w:p>
    <w:p w14:paraId="29FB3D99" w14:textId="77777777" w:rsidR="00E247F6" w:rsidRPr="00E247F6" w:rsidRDefault="00E247F6" w:rsidP="00E247F6">
      <w:pPr>
        <w:spacing w:line="480" w:lineRule="auto"/>
        <w:rPr>
          <w:ins w:id="653" w:author="Reis-Filho, Jorge S./Pathology" w:date="2019-07-13T23:12:00Z"/>
          <w:rFonts w:ascii="Arial" w:eastAsia="Arial" w:hAnsi="Arial" w:cs="Arial"/>
          <w:color w:val="000000" w:themeColor="text1"/>
          <w:sz w:val="22"/>
        </w:rPr>
      </w:pPr>
    </w:p>
    <w:p w14:paraId="1913AAD9" w14:textId="2676E8A1" w:rsidR="00E247F6" w:rsidRPr="00E247F6" w:rsidRDefault="00E247F6" w:rsidP="00E247F6">
      <w:pPr>
        <w:spacing w:line="480" w:lineRule="auto"/>
        <w:rPr>
          <w:ins w:id="654" w:author="Reis-Filho, Jorge S./Pathology" w:date="2019-07-13T23:06:00Z"/>
          <w:rFonts w:ascii="Arial" w:eastAsia="Arial" w:hAnsi="Arial" w:cs="Arial"/>
          <w:color w:val="0033CC"/>
          <w:sz w:val="22"/>
          <w:szCs w:val="22"/>
        </w:rPr>
      </w:pPr>
      <w:ins w:id="655" w:author="Reis-Filho, Jorge S./Pathology" w:date="2019-07-13T23:12:00Z">
        <w:r w:rsidRPr="00E247F6">
          <w:rPr>
            <w:rFonts w:ascii="Arial" w:eastAsia="Arial" w:hAnsi="Arial" w:cs="Arial"/>
            <w:color w:val="000000" w:themeColor="text1"/>
            <w:sz w:val="22"/>
          </w:rPr>
          <w:t>Using the distributions obtained from MSIsensor and applying the updated filters, more robust results were obtained in both tumor-normal utilizing MSK-IMPACT and the higher depth-of-read cfDNA-WBC samples (</w:t>
        </w:r>
        <w:r w:rsidRPr="00E247F6">
          <w:rPr>
            <w:rFonts w:ascii="Arial" w:eastAsia="Arial" w:hAnsi="Arial" w:cs="Arial"/>
            <w:b/>
            <w:color w:val="000000" w:themeColor="text1"/>
            <w:sz w:val="22"/>
          </w:rPr>
          <w:t>Supplementary Fig. 11b</w:t>
        </w:r>
        <w:r w:rsidRPr="00E247F6">
          <w:rPr>
            <w:rFonts w:ascii="Arial" w:eastAsia="Arial" w:hAnsi="Arial" w:cs="Arial"/>
            <w:color w:val="000000" w:themeColor="text1"/>
            <w:sz w:val="22"/>
          </w:rPr>
          <w:t xml:space="preserve">). These results suggest that the high depth-of-read cfDNA data generated in this study </w:t>
        </w:r>
        <w:r w:rsidRPr="00E247F6">
          <w:rPr>
            <w:rFonts w:ascii="Arial" w:eastAsia="Arial" w:hAnsi="Arial" w:cs="Arial"/>
            <w:color w:val="000000" w:themeColor="text1"/>
            <w:sz w:val="22"/>
            <w:szCs w:val="22"/>
          </w:rPr>
          <w:t>are</w:t>
        </w:r>
        <w:r w:rsidRPr="00E247F6">
          <w:rPr>
            <w:rFonts w:ascii="Arial" w:eastAsia="Arial" w:hAnsi="Arial" w:cs="Arial"/>
            <w:color w:val="000000" w:themeColor="text1"/>
            <w:sz w:val="22"/>
          </w:rPr>
          <w:t xml:space="preserve"> suitable for detecting MSI in cancer, and that MSI detection can be further improved in shallow sequencing biopsies.</w:t>
        </w:r>
      </w:ins>
    </w:p>
    <w:bookmarkEnd w:id="616"/>
    <w:p w14:paraId="4D5191C9" w14:textId="0BA4D379" w:rsidR="00E247F6" w:rsidRDefault="00E247F6" w:rsidP="00A1519C">
      <w:pPr>
        <w:spacing w:line="480" w:lineRule="auto"/>
        <w:rPr>
          <w:ins w:id="656" w:author="Reis-Filho, Jorge S./Pathology" w:date="2019-07-13T22:06:00Z"/>
          <w:rFonts w:ascii="Arial" w:eastAsia="Arial" w:hAnsi="Arial" w:cs="Arial"/>
          <w:color w:val="000000" w:themeColor="text1"/>
          <w:sz w:val="22"/>
          <w:szCs w:val="22"/>
        </w:rPr>
      </w:pPr>
    </w:p>
    <w:p w14:paraId="3437567F" w14:textId="77777777" w:rsidR="007D4DD2" w:rsidRDefault="007D4DD2" w:rsidP="007D4DD2">
      <w:pPr>
        <w:spacing w:line="480" w:lineRule="auto"/>
        <w:rPr>
          <w:ins w:id="657" w:author="Reis-Filho, Jorge S./Pathology" w:date="2019-07-13T22:07:00Z"/>
          <w:rFonts w:ascii="Arial" w:eastAsia="Arial" w:hAnsi="Arial" w:cs="Arial"/>
          <w:color w:val="0033CC"/>
          <w:sz w:val="22"/>
        </w:rPr>
      </w:pPr>
      <w:bookmarkStart w:id="658" w:name="_Hlk13947764"/>
      <w:ins w:id="659" w:author="Reis-Filho, Jorge S./Pathology" w:date="2019-07-13T22:07:00Z">
        <w:r>
          <w:rPr>
            <w:rFonts w:ascii="Arial" w:eastAsia="Arial" w:hAnsi="Arial" w:cs="Arial"/>
            <w:b/>
            <w:color w:val="0033CC"/>
            <w:sz w:val="22"/>
          </w:rPr>
          <w:t>Gene copy number variation (CNV) detection</w:t>
        </w:r>
        <w:bookmarkEnd w:id="658"/>
      </w:ins>
    </w:p>
    <w:p w14:paraId="315F9D5F" w14:textId="77777777" w:rsidR="009063E5" w:rsidRPr="009063E5" w:rsidRDefault="009063E5">
      <w:pPr>
        <w:spacing w:line="480" w:lineRule="auto"/>
        <w:jc w:val="both"/>
        <w:rPr>
          <w:ins w:id="660" w:author="Reis-Filho, Jorge S./Pathology" w:date="2019-07-13T22:06:00Z"/>
          <w:rFonts w:ascii="Arial" w:eastAsia="Arial" w:hAnsi="Arial" w:cs="Arial"/>
          <w:color w:val="0033CC"/>
          <w:sz w:val="22"/>
          <w:szCs w:val="22"/>
          <w:rPrChange w:id="661" w:author="Reis-Filho, Jorge S./Pathology" w:date="2019-07-13T22:06:00Z">
            <w:rPr>
              <w:ins w:id="662" w:author="Reis-Filho, Jorge S./Pathology" w:date="2019-07-13T22:06:00Z"/>
              <w:rFonts w:ascii="Arial" w:eastAsia="Arial" w:hAnsi="Arial" w:cs="Arial"/>
              <w:color w:val="0033CC"/>
            </w:rPr>
          </w:rPrChange>
        </w:rPr>
        <w:pPrChange w:id="663" w:author="Reis-Filho, Jorge S./Pathology" w:date="2019-07-13T22:07:00Z">
          <w:pPr>
            <w:jc w:val="both"/>
          </w:pPr>
        </w:pPrChange>
      </w:pPr>
      <w:ins w:id="664" w:author="Reis-Filho, Jorge S./Pathology" w:date="2019-07-13T22:06:00Z">
        <w:r w:rsidRPr="009063E5">
          <w:rPr>
            <w:rFonts w:ascii="Arial" w:eastAsia="Arial" w:hAnsi="Arial" w:cs="Arial"/>
            <w:color w:val="0033CC"/>
            <w:sz w:val="22"/>
            <w:szCs w:val="22"/>
            <w:rPrChange w:id="665" w:author="Reis-Filho, Jorge S./Pathology" w:date="2019-07-13T22:06:00Z">
              <w:rPr>
                <w:rFonts w:ascii="Arial" w:eastAsia="Arial" w:hAnsi="Arial" w:cs="Arial"/>
                <w:color w:val="0033CC"/>
              </w:rPr>
            </w:rPrChange>
          </w:rPr>
          <w:t>For the CNV exploratory analysis, we first computed the Log</w:t>
        </w:r>
        <w:r w:rsidRPr="009063E5">
          <w:rPr>
            <w:rFonts w:ascii="Arial" w:eastAsia="Arial" w:hAnsi="Arial" w:cs="Arial"/>
            <w:color w:val="0033CC"/>
            <w:sz w:val="22"/>
            <w:szCs w:val="22"/>
            <w:vertAlign w:val="subscript"/>
            <w:rPrChange w:id="666" w:author="Reis-Filho, Jorge S./Pathology" w:date="2019-07-13T22:06:00Z">
              <w:rPr>
                <w:rFonts w:ascii="Arial" w:eastAsia="Arial" w:hAnsi="Arial" w:cs="Arial"/>
                <w:color w:val="0033CC"/>
                <w:vertAlign w:val="subscript"/>
              </w:rPr>
            </w:rPrChange>
          </w:rPr>
          <w:t>2</w:t>
        </w:r>
        <w:r w:rsidRPr="009063E5">
          <w:rPr>
            <w:rFonts w:ascii="Arial" w:eastAsia="Arial" w:hAnsi="Arial" w:cs="Arial"/>
            <w:color w:val="0033CC"/>
            <w:sz w:val="22"/>
            <w:szCs w:val="22"/>
            <w:rPrChange w:id="667" w:author="Reis-Filho, Jorge S./Pathology" w:date="2019-07-13T22:06:00Z">
              <w:rPr>
                <w:rFonts w:ascii="Arial" w:eastAsia="Arial" w:hAnsi="Arial" w:cs="Arial"/>
                <w:color w:val="0033CC"/>
              </w:rPr>
            </w:rPrChange>
          </w:rPr>
          <w:t xml:space="preserve"> Ratios, absolute copy numbers, purity and ploidy of the tumor biopsies using FACETS (PMID: 27270079). The raw read counts of the cfDNA and WBC samples were extracted from deduplicated uncollapsed BAM files and processed using CNVkit (PMID: 27100738) to obtain an estimate of Log</w:t>
        </w:r>
        <w:r w:rsidRPr="009063E5">
          <w:rPr>
            <w:rFonts w:ascii="Arial" w:eastAsia="Arial" w:hAnsi="Arial" w:cs="Arial"/>
            <w:color w:val="0033CC"/>
            <w:sz w:val="22"/>
            <w:szCs w:val="22"/>
            <w:vertAlign w:val="subscript"/>
            <w:rPrChange w:id="668" w:author="Reis-Filho, Jorge S./Pathology" w:date="2019-07-13T22:06:00Z">
              <w:rPr>
                <w:rFonts w:ascii="Arial" w:eastAsia="Arial" w:hAnsi="Arial" w:cs="Arial"/>
                <w:color w:val="0033CC"/>
                <w:vertAlign w:val="subscript"/>
              </w:rPr>
            </w:rPrChange>
          </w:rPr>
          <w:t>2</w:t>
        </w:r>
        <w:r w:rsidRPr="009063E5">
          <w:rPr>
            <w:rFonts w:ascii="Arial" w:eastAsia="Arial" w:hAnsi="Arial" w:cs="Arial"/>
            <w:color w:val="0033CC"/>
            <w:sz w:val="22"/>
            <w:szCs w:val="22"/>
            <w:rPrChange w:id="669" w:author="Reis-Filho, Jorge S./Pathology" w:date="2019-07-13T22:06:00Z">
              <w:rPr>
                <w:rFonts w:ascii="Arial" w:eastAsia="Arial" w:hAnsi="Arial" w:cs="Arial"/>
                <w:color w:val="0033CC"/>
              </w:rPr>
            </w:rPrChange>
          </w:rPr>
          <w:t xml:space="preserve"> Ratios for both on- and off-target regions. The raw read counts were corrected for library size, GC content and target length after which the WBC samples were averaged and used as baseline to normalize each cfDNA sample. The resulting Log</w:t>
        </w:r>
        <w:r w:rsidRPr="009063E5">
          <w:rPr>
            <w:rFonts w:ascii="Arial" w:eastAsia="Arial" w:hAnsi="Arial" w:cs="Arial"/>
            <w:color w:val="0033CC"/>
            <w:sz w:val="22"/>
            <w:szCs w:val="22"/>
            <w:vertAlign w:val="subscript"/>
            <w:rPrChange w:id="670" w:author="Reis-Filho, Jorge S./Pathology" w:date="2019-07-13T22:06:00Z">
              <w:rPr>
                <w:rFonts w:ascii="Arial" w:eastAsia="Arial" w:hAnsi="Arial" w:cs="Arial"/>
                <w:color w:val="0033CC"/>
                <w:vertAlign w:val="subscript"/>
              </w:rPr>
            </w:rPrChange>
          </w:rPr>
          <w:t>2</w:t>
        </w:r>
        <w:r w:rsidRPr="009063E5">
          <w:rPr>
            <w:rFonts w:ascii="Arial" w:eastAsia="Arial" w:hAnsi="Arial" w:cs="Arial"/>
            <w:color w:val="0033CC"/>
            <w:sz w:val="22"/>
            <w:szCs w:val="22"/>
            <w:rPrChange w:id="671" w:author="Reis-Filho, Jorge S./Pathology" w:date="2019-07-13T22:06:00Z">
              <w:rPr>
                <w:rFonts w:ascii="Arial" w:eastAsia="Arial" w:hAnsi="Arial" w:cs="Arial"/>
                <w:color w:val="0033CC"/>
              </w:rPr>
            </w:rPrChange>
          </w:rPr>
          <w:t xml:space="preserve"> Ratios were smoothed using the median absolute deviation and segmented by penalized least squares regression using the R/Bioconductor library copy number (PMID: 23442169) with default parameter values, except for the minimum number of probes in each segment </w:t>
        </w:r>
        <m:oMath>
          <m:r>
            <w:rPr>
              <w:rFonts w:ascii="Cambria Math" w:eastAsia="Arial" w:hAnsi="Cambria Math" w:cs="Arial"/>
              <w:color w:val="0033CC"/>
              <w:sz w:val="22"/>
              <w:szCs w:val="22"/>
              <w:rPrChange w:id="672" w:author="Reis-Filho, Jorge S./Pathology" w:date="2019-07-13T22:06:00Z">
                <w:rPr>
                  <w:rFonts w:ascii="Cambria Math" w:eastAsia="Arial" w:hAnsi="Cambria Math" w:cs="Arial"/>
                  <w:color w:val="0033CC"/>
                </w:rPr>
              </w:rPrChange>
            </w:rPr>
            <m:t>kmin = 10</m:t>
          </m:r>
        </m:oMath>
        <w:r w:rsidRPr="009063E5">
          <w:rPr>
            <w:rFonts w:ascii="Arial" w:eastAsia="Arial" w:hAnsi="Arial" w:cs="Arial"/>
            <w:color w:val="0033CC"/>
            <w:sz w:val="22"/>
            <w:szCs w:val="22"/>
            <w:rPrChange w:id="673" w:author="Reis-Filho, Jorge S./Pathology" w:date="2019-07-13T22:06:00Z">
              <w:rPr>
                <w:rFonts w:ascii="Arial" w:eastAsia="Arial" w:hAnsi="Arial" w:cs="Arial"/>
                <w:color w:val="0033CC"/>
              </w:rPr>
            </w:rPrChange>
          </w:rPr>
          <w:t xml:space="preserve"> and the penalty parameter </w:t>
        </w:r>
        <m:oMath>
          <m:r>
            <w:rPr>
              <w:rFonts w:ascii="Cambria Math" w:eastAsia="Arial" w:hAnsi="Cambria Math" w:cs="Arial"/>
              <w:color w:val="0033CC"/>
              <w:sz w:val="22"/>
              <w:szCs w:val="22"/>
              <w:rPrChange w:id="674" w:author="Reis-Filho, Jorge S./Pathology" w:date="2019-07-13T22:06:00Z">
                <w:rPr>
                  <w:rFonts w:ascii="Cambria Math" w:eastAsia="Arial" w:hAnsi="Cambria Math" w:cs="Arial"/>
                  <w:color w:val="0033CC"/>
                </w:rPr>
              </w:rPrChange>
            </w:rPr>
            <m:t>gamma =</m:t>
          </m:r>
          <m:r>
            <w:rPr>
              <w:rFonts w:ascii="Cambria Math" w:eastAsia="Arial" w:hAnsi="Cambria Math" w:cs="Arial"/>
              <w:color w:val="0033CC"/>
              <w:sz w:val="22"/>
              <w:szCs w:val="22"/>
              <w:rPrChange w:id="675" w:author="Reis-Filho, Jorge S./Pathology" w:date="2019-07-13T22:06:00Z">
                <w:rPr>
                  <w:rFonts w:ascii="Cambria Math" w:eastAsia="Arial" w:hAnsi="Cambria Math" w:cs="Arial"/>
                  <w:color w:val="0033CC"/>
                </w:rPr>
              </w:rPrChange>
            </w:rPr>
            <w:lastRenderedPageBreak/>
            <m:t xml:space="preserve"> 50</m:t>
          </m:r>
        </m:oMath>
        <w:r w:rsidRPr="009063E5">
          <w:rPr>
            <w:rFonts w:ascii="Arial" w:eastAsia="Arial" w:hAnsi="Arial" w:cs="Arial"/>
            <w:color w:val="0033CC"/>
            <w:sz w:val="22"/>
            <w:szCs w:val="22"/>
            <w:rPrChange w:id="676" w:author="Reis-Filho, Jorge S./Pathology" w:date="2019-07-13T22:06:00Z">
              <w:rPr>
                <w:rFonts w:ascii="Arial" w:eastAsia="Arial" w:hAnsi="Arial" w:cs="Arial"/>
                <w:color w:val="0033CC"/>
              </w:rPr>
            </w:rPrChange>
          </w:rPr>
          <w:t xml:space="preserve"> for allowing discontinuities in Log</w:t>
        </w:r>
        <w:r w:rsidRPr="009063E5">
          <w:rPr>
            <w:rFonts w:ascii="Arial" w:eastAsia="Arial" w:hAnsi="Arial" w:cs="Arial"/>
            <w:color w:val="0033CC"/>
            <w:sz w:val="22"/>
            <w:szCs w:val="22"/>
            <w:vertAlign w:val="subscript"/>
            <w:rPrChange w:id="677" w:author="Reis-Filho, Jorge S./Pathology" w:date="2019-07-13T22:06:00Z">
              <w:rPr>
                <w:rFonts w:ascii="Arial" w:eastAsia="Arial" w:hAnsi="Arial" w:cs="Arial"/>
                <w:color w:val="0033CC"/>
                <w:vertAlign w:val="subscript"/>
              </w:rPr>
            </w:rPrChange>
          </w:rPr>
          <w:t>2</w:t>
        </w:r>
        <w:r w:rsidRPr="009063E5">
          <w:rPr>
            <w:rFonts w:ascii="Arial" w:eastAsia="Arial" w:hAnsi="Arial" w:cs="Arial"/>
            <w:color w:val="0033CC"/>
            <w:sz w:val="22"/>
            <w:szCs w:val="22"/>
            <w:rPrChange w:id="678" w:author="Reis-Filho, Jorge S./Pathology" w:date="2019-07-13T22:06:00Z">
              <w:rPr>
                <w:rFonts w:ascii="Arial" w:eastAsia="Arial" w:hAnsi="Arial" w:cs="Arial"/>
                <w:color w:val="0033CC"/>
              </w:rPr>
            </w:rPrChange>
          </w:rPr>
          <w:t xml:space="preserve"> Ratios. Absolute copy numbers were inferred from the segmented Log</w:t>
        </w:r>
        <w:r w:rsidRPr="009063E5">
          <w:rPr>
            <w:rFonts w:ascii="Arial" w:eastAsia="Arial" w:hAnsi="Arial" w:cs="Arial"/>
            <w:color w:val="0033CC"/>
            <w:sz w:val="22"/>
            <w:szCs w:val="22"/>
            <w:vertAlign w:val="subscript"/>
            <w:rPrChange w:id="679" w:author="Reis-Filho, Jorge S./Pathology" w:date="2019-07-13T22:06:00Z">
              <w:rPr>
                <w:rFonts w:ascii="Arial" w:eastAsia="Arial" w:hAnsi="Arial" w:cs="Arial"/>
                <w:color w:val="0033CC"/>
                <w:vertAlign w:val="subscript"/>
              </w:rPr>
            </w:rPrChange>
          </w:rPr>
          <w:t>2</w:t>
        </w:r>
        <w:r w:rsidRPr="009063E5">
          <w:rPr>
            <w:rFonts w:ascii="Arial" w:eastAsia="Arial" w:hAnsi="Arial" w:cs="Arial"/>
            <w:color w:val="0033CC"/>
            <w:sz w:val="22"/>
            <w:szCs w:val="22"/>
            <w:rPrChange w:id="680" w:author="Reis-Filho, Jorge S./Pathology" w:date="2019-07-13T22:06:00Z">
              <w:rPr>
                <w:rFonts w:ascii="Arial" w:eastAsia="Arial" w:hAnsi="Arial" w:cs="Arial"/>
                <w:color w:val="0033CC"/>
              </w:rPr>
            </w:rPrChange>
          </w:rPr>
          <w:t xml:space="preserve"> Ratios based on the ctDNA fraction estimates using the following equation:</w:t>
        </w:r>
      </w:ins>
    </w:p>
    <w:p w14:paraId="3C251490" w14:textId="77777777" w:rsidR="009063E5" w:rsidRPr="009063E5" w:rsidRDefault="009063E5">
      <w:pPr>
        <w:spacing w:line="480" w:lineRule="auto"/>
        <w:jc w:val="both"/>
        <w:rPr>
          <w:ins w:id="681" w:author="Reis-Filho, Jorge S./Pathology" w:date="2019-07-13T22:06:00Z"/>
          <w:rFonts w:ascii="Arial" w:eastAsia="Arial" w:hAnsi="Arial" w:cs="Arial"/>
          <w:color w:val="0033CC"/>
          <w:sz w:val="22"/>
          <w:szCs w:val="22"/>
          <w:rPrChange w:id="682" w:author="Reis-Filho, Jorge S./Pathology" w:date="2019-07-13T22:06:00Z">
            <w:rPr>
              <w:ins w:id="683" w:author="Reis-Filho, Jorge S./Pathology" w:date="2019-07-13T22:06:00Z"/>
              <w:rFonts w:ascii="Arial" w:eastAsia="Arial" w:hAnsi="Arial" w:cs="Arial"/>
              <w:color w:val="0033CC"/>
            </w:rPr>
          </w:rPrChange>
        </w:rPr>
        <w:pPrChange w:id="684" w:author="Reis-Filho, Jorge S./Pathology" w:date="2019-07-13T22:07:00Z">
          <w:pPr>
            <w:jc w:val="both"/>
          </w:pPr>
        </w:pPrChange>
      </w:pPr>
    </w:p>
    <w:p w14:paraId="7592A3FD" w14:textId="77777777" w:rsidR="009063E5" w:rsidRPr="009063E5" w:rsidRDefault="009063E5">
      <w:pPr>
        <w:spacing w:line="480" w:lineRule="auto"/>
        <w:jc w:val="both"/>
        <w:rPr>
          <w:ins w:id="685" w:author="Reis-Filho, Jorge S./Pathology" w:date="2019-07-13T22:06:00Z"/>
          <w:rFonts w:ascii="Arial" w:eastAsia="Arial" w:hAnsi="Arial" w:cs="Arial"/>
          <w:color w:val="0033CC"/>
          <w:sz w:val="22"/>
          <w:szCs w:val="22"/>
          <w:rPrChange w:id="686" w:author="Reis-Filho, Jorge S./Pathology" w:date="2019-07-13T22:06:00Z">
            <w:rPr>
              <w:ins w:id="687" w:author="Reis-Filho, Jorge S./Pathology" w:date="2019-07-13T22:06:00Z"/>
              <w:rFonts w:ascii="Arial" w:eastAsia="Arial" w:hAnsi="Arial" w:cs="Arial"/>
              <w:color w:val="0033CC"/>
            </w:rPr>
          </w:rPrChange>
        </w:rPr>
        <w:pPrChange w:id="688" w:author="Reis-Filho, Jorge S./Pathology" w:date="2019-07-13T22:07:00Z">
          <w:pPr>
            <w:jc w:val="both"/>
          </w:pPr>
        </w:pPrChange>
      </w:pPr>
      <m:oMathPara>
        <m:oMathParaPr>
          <m:jc m:val="center"/>
        </m:oMathParaPr>
        <m:oMath>
          <m:r>
            <w:ins w:id="689" w:author="Reis-Filho, Jorge S./Pathology" w:date="2019-07-13T22:06:00Z">
              <w:rPr>
                <w:rFonts w:ascii="Cambria Math" w:eastAsia="Arial" w:hAnsi="Cambria Math" w:cs="Arial"/>
                <w:color w:val="0033CC"/>
                <w:sz w:val="22"/>
                <w:szCs w:val="22"/>
                <w:rPrChange w:id="690" w:author="Reis-Filho, Jorge S./Pathology" w:date="2019-07-13T22:06:00Z">
                  <w:rPr>
                    <w:rFonts w:ascii="Cambria Math" w:eastAsia="Arial" w:hAnsi="Cambria Math" w:cs="Arial"/>
                    <w:color w:val="0033CC"/>
                  </w:rPr>
                </w:rPrChange>
              </w:rPr>
              <m:t>n =</m:t>
            </w:ins>
          </m:r>
          <m:f>
            <m:fPr>
              <m:ctrlPr>
                <w:ins w:id="691" w:author="Reis-Filho, Jorge S./Pathology" w:date="2019-07-13T22:06:00Z">
                  <w:rPr>
                    <w:rFonts w:ascii="Cambria Math" w:eastAsia="Arial" w:hAnsi="Cambria Math" w:cs="Arial"/>
                    <w:color w:val="0033CC"/>
                    <w:sz w:val="22"/>
                    <w:szCs w:val="22"/>
                  </w:rPr>
                </w:ins>
              </m:ctrlPr>
            </m:fPr>
            <m:num>
              <m:r>
                <w:ins w:id="692" w:author="Reis-Filho, Jorge S./Pathology" w:date="2019-07-13T22:06:00Z">
                  <w:rPr>
                    <w:rFonts w:ascii="Cambria Math" w:eastAsia="Arial" w:hAnsi="Cambria Math" w:cs="Arial"/>
                    <w:color w:val="0033CC"/>
                    <w:sz w:val="22"/>
                    <w:szCs w:val="22"/>
                    <w:rPrChange w:id="693" w:author="Reis-Filho, Jorge S./Pathology" w:date="2019-07-13T22:06:00Z">
                      <w:rPr>
                        <w:rFonts w:ascii="Cambria Math" w:eastAsia="Arial" w:hAnsi="Cambria Math" w:cs="Arial"/>
                        <w:color w:val="0033CC"/>
                      </w:rPr>
                    </w:rPrChange>
                  </w:rPr>
                  <m:t>1</m:t>
                </w:ins>
              </m:r>
            </m:num>
            <m:den>
              <m:r>
                <w:ins w:id="694" w:author="Reis-Filho, Jorge S./Pathology" w:date="2019-07-13T22:06:00Z">
                  <w:rPr>
                    <w:rFonts w:ascii="Cambria Math" w:eastAsia="Arial" w:hAnsi="Cambria Math" w:cs="Arial"/>
                    <w:color w:val="0033CC"/>
                    <w:sz w:val="22"/>
                    <w:szCs w:val="22"/>
                    <w:rPrChange w:id="695" w:author="Reis-Filho, Jorge S./Pathology" w:date="2019-07-13T22:06:00Z">
                      <w:rPr>
                        <w:rFonts w:ascii="Cambria Math" w:eastAsia="Arial" w:hAnsi="Cambria Math" w:cs="Arial"/>
                        <w:color w:val="0033CC"/>
                      </w:rPr>
                    </w:rPrChange>
                  </w:rPr>
                  <m:t>α</m:t>
                </w:ins>
              </m:r>
            </m:den>
          </m:f>
          <m:r>
            <w:ins w:id="696" w:author="Reis-Filho, Jorge S./Pathology" w:date="2019-07-13T22:06:00Z">
              <w:rPr>
                <w:rFonts w:ascii="Cambria Math" w:eastAsia="Arial" w:hAnsi="Cambria Math" w:cs="Arial"/>
                <w:color w:val="0033CC"/>
                <w:sz w:val="22"/>
                <w:szCs w:val="22"/>
                <w:rPrChange w:id="697" w:author="Reis-Filho, Jorge S./Pathology" w:date="2019-07-13T22:06:00Z">
                  <w:rPr>
                    <w:rFonts w:ascii="Cambria Math" w:eastAsia="Arial" w:hAnsi="Cambria Math" w:cs="Arial"/>
                    <w:color w:val="0033CC"/>
                  </w:rPr>
                </w:rPrChange>
              </w:rPr>
              <m:t xml:space="preserve"> </m:t>
            </w:ins>
          </m:r>
          <m:d>
            <m:dPr>
              <m:ctrlPr>
                <w:ins w:id="698" w:author="Reis-Filho, Jorge S./Pathology" w:date="2019-07-13T22:06:00Z">
                  <w:rPr>
                    <w:rFonts w:ascii="Cambria Math" w:eastAsia="Arial" w:hAnsi="Cambria Math" w:cs="Arial"/>
                    <w:color w:val="0033CC"/>
                    <w:sz w:val="22"/>
                    <w:szCs w:val="22"/>
                  </w:rPr>
                </w:ins>
              </m:ctrlPr>
            </m:dPr>
            <m:e>
              <m:sSup>
                <m:sSupPr>
                  <m:ctrlPr>
                    <w:ins w:id="699" w:author="Reis-Filho, Jorge S./Pathology" w:date="2019-07-13T22:06:00Z">
                      <w:rPr>
                        <w:rFonts w:ascii="Cambria Math" w:eastAsia="Arial" w:hAnsi="Cambria Math" w:cs="Arial"/>
                        <w:color w:val="0033CC"/>
                        <w:sz w:val="22"/>
                        <w:szCs w:val="22"/>
                      </w:rPr>
                    </w:ins>
                  </m:ctrlPr>
                </m:sSupPr>
                <m:e>
                  <m:r>
                    <w:ins w:id="700" w:author="Reis-Filho, Jorge S./Pathology" w:date="2019-07-13T22:06:00Z">
                      <w:rPr>
                        <w:rFonts w:ascii="Cambria Math" w:eastAsia="Arial" w:hAnsi="Cambria Math" w:cs="Arial"/>
                        <w:color w:val="0033CC"/>
                        <w:sz w:val="22"/>
                        <w:szCs w:val="22"/>
                        <w:rPrChange w:id="701" w:author="Reis-Filho, Jorge S./Pathology" w:date="2019-07-13T22:06:00Z">
                          <w:rPr>
                            <w:rFonts w:ascii="Cambria Math" w:eastAsia="Arial" w:hAnsi="Cambria Math" w:cs="Arial"/>
                            <w:color w:val="0033CC"/>
                          </w:rPr>
                        </w:rPrChange>
                      </w:rPr>
                      <m:t>2</m:t>
                    </w:ins>
                  </m:r>
                </m:e>
                <m:sup>
                  <m:f>
                    <m:fPr>
                      <m:ctrlPr>
                        <w:ins w:id="702" w:author="Reis-Filho, Jorge S./Pathology" w:date="2019-07-13T22:06:00Z">
                          <w:rPr>
                            <w:rFonts w:ascii="Cambria Math" w:eastAsia="Arial" w:hAnsi="Cambria Math" w:cs="Arial"/>
                            <w:color w:val="0033CC"/>
                            <w:sz w:val="22"/>
                            <w:szCs w:val="22"/>
                          </w:rPr>
                        </w:ins>
                      </m:ctrlPr>
                    </m:fPr>
                    <m:num>
                      <m:r>
                        <w:ins w:id="703" w:author="Reis-Filho, Jorge S./Pathology" w:date="2019-07-13T22:06:00Z">
                          <w:rPr>
                            <w:rFonts w:ascii="Cambria Math" w:eastAsia="Arial" w:hAnsi="Cambria Math" w:cs="Arial"/>
                            <w:color w:val="0033CC"/>
                            <w:sz w:val="22"/>
                            <w:szCs w:val="22"/>
                            <w:rPrChange w:id="704" w:author="Reis-Filho, Jorge S./Pathology" w:date="2019-07-13T22:06:00Z">
                              <w:rPr>
                                <w:rFonts w:ascii="Cambria Math" w:eastAsia="Arial" w:hAnsi="Cambria Math" w:cs="Arial"/>
                                <w:color w:val="0033CC"/>
                              </w:rPr>
                            </w:rPrChange>
                          </w:rPr>
                          <m:t>y</m:t>
                        </w:ins>
                      </m:r>
                    </m:num>
                    <m:den>
                      <m:r>
                        <w:ins w:id="705" w:author="Reis-Filho, Jorge S./Pathology" w:date="2019-07-13T22:06:00Z">
                          <w:rPr>
                            <w:rFonts w:ascii="Cambria Math" w:eastAsia="Arial" w:hAnsi="Cambria Math" w:cs="Arial"/>
                            <w:color w:val="0033CC"/>
                            <w:sz w:val="22"/>
                            <w:szCs w:val="22"/>
                            <w:rPrChange w:id="706" w:author="Reis-Filho, Jorge S./Pathology" w:date="2019-07-13T22:06:00Z">
                              <w:rPr>
                                <w:rFonts w:ascii="Cambria Math" w:eastAsia="Arial" w:hAnsi="Cambria Math" w:cs="Arial"/>
                                <w:color w:val="0033CC"/>
                              </w:rPr>
                            </w:rPrChange>
                          </w:rPr>
                          <m:t>γ</m:t>
                        </w:ins>
                      </m:r>
                    </m:den>
                  </m:f>
                </m:sup>
              </m:sSup>
              <m:r>
                <w:ins w:id="707" w:author="Reis-Filho, Jorge S./Pathology" w:date="2019-07-13T22:06:00Z">
                  <w:rPr>
                    <w:rFonts w:ascii="Cambria Math" w:eastAsia="Arial" w:hAnsi="Cambria Math" w:cs="Arial"/>
                    <w:color w:val="0033CC"/>
                    <w:sz w:val="22"/>
                    <w:szCs w:val="22"/>
                    <w:rPrChange w:id="708" w:author="Reis-Filho, Jorge S./Pathology" w:date="2019-07-13T22:06:00Z">
                      <w:rPr>
                        <w:rFonts w:ascii="Cambria Math" w:eastAsia="Arial" w:hAnsi="Cambria Math" w:cs="Arial"/>
                        <w:color w:val="0033CC"/>
                      </w:rPr>
                    </w:rPrChange>
                  </w:rPr>
                  <m:t xml:space="preserve"> </m:t>
                </w:ins>
              </m:r>
              <m:d>
                <m:dPr>
                  <m:ctrlPr>
                    <w:ins w:id="709" w:author="Reis-Filho, Jorge S./Pathology" w:date="2019-07-13T22:06:00Z">
                      <w:rPr>
                        <w:rFonts w:ascii="Cambria Math" w:eastAsia="Arial" w:hAnsi="Cambria Math" w:cs="Arial"/>
                        <w:color w:val="0033CC"/>
                        <w:sz w:val="22"/>
                        <w:szCs w:val="22"/>
                      </w:rPr>
                    </w:ins>
                  </m:ctrlPr>
                </m:dPr>
                <m:e>
                  <m:r>
                    <w:ins w:id="710" w:author="Reis-Filho, Jorge S./Pathology" w:date="2019-07-13T22:06:00Z">
                      <w:rPr>
                        <w:rFonts w:ascii="Cambria Math" w:eastAsia="Arial" w:hAnsi="Cambria Math" w:cs="Arial"/>
                        <w:color w:val="0033CC"/>
                        <w:sz w:val="22"/>
                        <w:szCs w:val="22"/>
                        <w:rPrChange w:id="711" w:author="Reis-Filho, Jorge S./Pathology" w:date="2019-07-13T22:06:00Z">
                          <w:rPr>
                            <w:rFonts w:ascii="Cambria Math" w:eastAsia="Arial" w:hAnsi="Cambria Math" w:cs="Arial"/>
                            <w:color w:val="0033CC"/>
                          </w:rPr>
                        </w:rPrChange>
                      </w:rPr>
                      <m:t>αφ + 2(1-α)</m:t>
                    </w:ins>
                  </m:r>
                </m:e>
              </m:d>
              <m:r>
                <w:ins w:id="712" w:author="Reis-Filho, Jorge S./Pathology" w:date="2019-07-13T22:06:00Z">
                  <w:rPr>
                    <w:rFonts w:ascii="Cambria Math" w:eastAsia="Arial" w:hAnsi="Cambria Math" w:cs="Arial"/>
                    <w:color w:val="0033CC"/>
                    <w:sz w:val="22"/>
                    <w:szCs w:val="22"/>
                    <w:rPrChange w:id="713" w:author="Reis-Filho, Jorge S./Pathology" w:date="2019-07-13T22:06:00Z">
                      <w:rPr>
                        <w:rFonts w:ascii="Cambria Math" w:eastAsia="Arial" w:hAnsi="Cambria Math" w:cs="Arial"/>
                        <w:color w:val="0033CC"/>
                      </w:rPr>
                    </w:rPrChange>
                  </w:rPr>
                  <m:t xml:space="preserve"> - 2(1-α)</m:t>
                </w:ins>
              </m:r>
            </m:e>
          </m:d>
        </m:oMath>
      </m:oMathPara>
    </w:p>
    <w:p w14:paraId="15AA0C49" w14:textId="77777777" w:rsidR="009063E5" w:rsidRPr="009063E5" w:rsidRDefault="009063E5">
      <w:pPr>
        <w:spacing w:line="480" w:lineRule="auto"/>
        <w:jc w:val="both"/>
        <w:rPr>
          <w:ins w:id="714" w:author="Reis-Filho, Jorge S./Pathology" w:date="2019-07-13T22:06:00Z"/>
          <w:rFonts w:ascii="Arial" w:eastAsia="Arial" w:hAnsi="Arial" w:cs="Arial"/>
          <w:color w:val="0033CC"/>
          <w:sz w:val="22"/>
          <w:szCs w:val="22"/>
          <w:rPrChange w:id="715" w:author="Reis-Filho, Jorge S./Pathology" w:date="2019-07-13T22:06:00Z">
            <w:rPr>
              <w:ins w:id="716" w:author="Reis-Filho, Jorge S./Pathology" w:date="2019-07-13T22:06:00Z"/>
              <w:rFonts w:ascii="Arial" w:eastAsia="Arial" w:hAnsi="Arial" w:cs="Arial"/>
              <w:color w:val="0033CC"/>
            </w:rPr>
          </w:rPrChange>
        </w:rPr>
        <w:pPrChange w:id="717" w:author="Reis-Filho, Jorge S./Pathology" w:date="2019-07-13T22:07:00Z">
          <w:pPr>
            <w:jc w:val="both"/>
          </w:pPr>
        </w:pPrChange>
      </w:pPr>
    </w:p>
    <w:p w14:paraId="37A60B3C" w14:textId="77777777" w:rsidR="009063E5" w:rsidRPr="009063E5" w:rsidRDefault="009063E5">
      <w:pPr>
        <w:spacing w:line="480" w:lineRule="auto"/>
        <w:jc w:val="both"/>
        <w:rPr>
          <w:ins w:id="718" w:author="Reis-Filho, Jorge S./Pathology" w:date="2019-07-13T22:06:00Z"/>
          <w:rFonts w:ascii="Arial" w:eastAsia="Arial" w:hAnsi="Arial" w:cs="Arial"/>
          <w:color w:val="0032CC"/>
          <w:sz w:val="22"/>
          <w:szCs w:val="22"/>
          <w:rPrChange w:id="719" w:author="Reis-Filho, Jorge S./Pathology" w:date="2019-07-13T22:06:00Z">
            <w:rPr>
              <w:ins w:id="720" w:author="Reis-Filho, Jorge S./Pathology" w:date="2019-07-13T22:06:00Z"/>
              <w:rFonts w:ascii="Arial" w:eastAsia="Arial" w:hAnsi="Arial" w:cs="Arial"/>
              <w:color w:val="0032CC"/>
            </w:rPr>
          </w:rPrChange>
        </w:rPr>
        <w:pPrChange w:id="721" w:author="Reis-Filho, Jorge S./Pathology" w:date="2019-07-13T22:07:00Z">
          <w:pPr>
            <w:jc w:val="both"/>
          </w:pPr>
        </w:pPrChange>
      </w:pPr>
      <w:ins w:id="722" w:author="Reis-Filho, Jorge S./Pathology" w:date="2019-07-13T22:06:00Z">
        <w:r w:rsidRPr="009063E5">
          <w:rPr>
            <w:rFonts w:ascii="Arial" w:hAnsi="Arial" w:cs="Arial"/>
            <w:color w:val="0032CC"/>
            <w:sz w:val="22"/>
            <w:szCs w:val="22"/>
            <w:rPrChange w:id="723" w:author="Reis-Filho, Jorge S./Pathology" w:date="2019-07-13T22:06:00Z">
              <w:rPr>
                <w:rFonts w:ascii="Arial" w:hAnsi="Arial" w:cs="Arial"/>
                <w:color w:val="0032CC"/>
              </w:rPr>
            </w:rPrChange>
          </w:rPr>
          <w:t xml:space="preserve">where </w:t>
        </w:r>
        <m:oMath>
          <m:r>
            <w:rPr>
              <w:rFonts w:ascii="Cambria Math" w:hAnsi="Cambria Math" w:cs="Arial"/>
              <w:color w:val="0032CC"/>
              <w:sz w:val="22"/>
              <w:szCs w:val="22"/>
              <w:rPrChange w:id="724" w:author="Reis-Filho, Jorge S./Pathology" w:date="2019-07-13T22:06:00Z">
                <w:rPr>
                  <w:rFonts w:ascii="Cambria Math" w:hAnsi="Cambria Math" w:cs="Arial"/>
                  <w:color w:val="0032CC"/>
                </w:rPr>
              </w:rPrChange>
            </w:rPr>
            <m:t xml:space="preserve">n ∈ </m:t>
          </m:r>
          <m:sSup>
            <m:sSupPr>
              <m:ctrlPr>
                <w:rPr>
                  <w:rFonts w:ascii="Cambria Math" w:hAnsi="Cambria Math" w:cs="Arial"/>
                  <w:color w:val="0032CC"/>
                  <w:sz w:val="22"/>
                  <w:szCs w:val="22"/>
                </w:rPr>
              </m:ctrlPr>
            </m:sSupPr>
            <m:e>
              <m:r>
                <w:rPr>
                  <w:rFonts w:ascii="Cambria Math" w:hAnsi="Cambria Math" w:cs="Arial"/>
                  <w:color w:val="0032CC"/>
                  <w:sz w:val="22"/>
                  <w:szCs w:val="22"/>
                  <w:rPrChange w:id="725" w:author="Reis-Filho, Jorge S./Pathology" w:date="2019-07-13T22:06:00Z">
                    <w:rPr>
                      <w:rFonts w:ascii="Cambria Math" w:hAnsi="Cambria Math" w:cs="Arial"/>
                      <w:color w:val="0032CC"/>
                    </w:rPr>
                  </w:rPrChange>
                </w:rPr>
                <m:t>R</m:t>
              </m:r>
            </m:e>
            <m:sup>
              <m:r>
                <w:rPr>
                  <w:rFonts w:ascii="Cambria Math" w:hAnsi="Cambria Math" w:cs="Arial"/>
                  <w:color w:val="0032CC"/>
                  <w:sz w:val="22"/>
                  <w:szCs w:val="22"/>
                  <w:rPrChange w:id="726" w:author="Reis-Filho, Jorge S./Pathology" w:date="2019-07-13T22:06:00Z">
                    <w:rPr>
                      <w:rFonts w:ascii="Cambria Math" w:hAnsi="Cambria Math" w:cs="Arial"/>
                      <w:color w:val="0032CC"/>
                    </w:rPr>
                  </w:rPrChange>
                </w:rPr>
                <m:t>+</m:t>
              </m:r>
            </m:sup>
          </m:sSup>
          <m:r>
            <w:rPr>
              <w:rFonts w:ascii="Cambria Math" w:hAnsi="Cambria Math" w:cs="Arial"/>
              <w:color w:val="0032CC"/>
              <w:sz w:val="22"/>
              <w:szCs w:val="22"/>
              <w:rPrChange w:id="727" w:author="Reis-Filho, Jorge S./Pathology" w:date="2019-07-13T22:06:00Z">
                <w:rPr>
                  <w:rFonts w:ascii="Cambria Math" w:hAnsi="Cambria Math" w:cs="Arial"/>
                  <w:color w:val="0032CC"/>
                </w:rPr>
              </w:rPrChange>
            </w:rPr>
            <m:t xml:space="preserve"> </m:t>
          </m:r>
        </m:oMath>
        <w:r w:rsidRPr="009063E5">
          <w:rPr>
            <w:rFonts w:ascii="Arial" w:hAnsi="Arial" w:cs="Arial"/>
            <w:color w:val="0032CC"/>
            <w:sz w:val="22"/>
            <w:szCs w:val="22"/>
            <w:rPrChange w:id="728" w:author="Reis-Filho, Jorge S./Pathology" w:date="2019-07-13T22:06:00Z">
              <w:rPr>
                <w:rFonts w:ascii="Arial" w:hAnsi="Arial" w:cs="Arial"/>
                <w:color w:val="0032CC"/>
              </w:rPr>
            </w:rPrChange>
          </w:rPr>
          <w:t xml:space="preserve">is the absolute copy number of a given segment, </w:t>
        </w:r>
        <m:oMath>
          <m:r>
            <w:rPr>
              <w:rFonts w:ascii="Cambria Math" w:hAnsi="Cambria Math" w:cs="Arial"/>
              <w:color w:val="0032CC"/>
              <w:sz w:val="22"/>
              <w:szCs w:val="22"/>
              <w:rPrChange w:id="729" w:author="Reis-Filho, Jorge S./Pathology" w:date="2019-07-13T22:06:00Z">
                <w:rPr>
                  <w:rFonts w:ascii="Cambria Math" w:hAnsi="Cambria Math" w:cs="Arial"/>
                  <w:color w:val="0032CC"/>
                </w:rPr>
              </w:rPrChange>
            </w:rPr>
            <m:t>α</m:t>
          </m:r>
        </m:oMath>
        <w:r w:rsidRPr="009063E5">
          <w:rPr>
            <w:rFonts w:ascii="Arial" w:hAnsi="Arial" w:cs="Arial"/>
            <w:color w:val="0032CC"/>
            <w:sz w:val="22"/>
            <w:szCs w:val="22"/>
            <w:rPrChange w:id="730" w:author="Reis-Filho, Jorge S./Pathology" w:date="2019-07-13T22:06:00Z">
              <w:rPr>
                <w:rFonts w:ascii="Arial" w:hAnsi="Arial" w:cs="Arial"/>
                <w:color w:val="0032CC"/>
              </w:rPr>
            </w:rPrChange>
          </w:rPr>
          <w:t xml:space="preserve"> is the ctDNA fraction estimate of the sample, </w:t>
        </w:r>
        <m:oMath>
          <m:r>
            <w:rPr>
              <w:rFonts w:ascii="Cambria Math" w:hAnsi="Cambria Math" w:cs="Arial"/>
              <w:color w:val="0032CC"/>
              <w:sz w:val="22"/>
              <w:szCs w:val="22"/>
              <w:rPrChange w:id="731" w:author="Reis-Filho, Jorge S./Pathology" w:date="2019-07-13T22:06:00Z">
                <w:rPr>
                  <w:rFonts w:ascii="Cambria Math" w:hAnsi="Cambria Math" w:cs="Arial"/>
                  <w:color w:val="0032CC"/>
                </w:rPr>
              </w:rPrChange>
            </w:rPr>
            <m:t>φ</m:t>
          </m:r>
        </m:oMath>
        <w:r w:rsidRPr="009063E5">
          <w:rPr>
            <w:rFonts w:ascii="Arial" w:hAnsi="Arial" w:cs="Arial"/>
            <w:color w:val="0032CC"/>
            <w:sz w:val="22"/>
            <w:szCs w:val="22"/>
            <w:rPrChange w:id="732" w:author="Reis-Filho, Jorge S./Pathology" w:date="2019-07-13T22:06:00Z">
              <w:rPr>
                <w:rFonts w:ascii="Arial" w:hAnsi="Arial" w:cs="Arial"/>
                <w:color w:val="0032CC"/>
              </w:rPr>
            </w:rPrChange>
          </w:rPr>
          <w:t xml:space="preserve"> is the ploidy of the cfDNA sample, </w:t>
        </w:r>
        <m:oMath>
          <m:r>
            <w:rPr>
              <w:rFonts w:ascii="Cambria Math" w:hAnsi="Cambria Math" w:cs="Arial"/>
              <w:color w:val="0032CC"/>
              <w:sz w:val="22"/>
              <w:szCs w:val="22"/>
              <w:rPrChange w:id="733" w:author="Reis-Filho, Jorge S./Pathology" w:date="2019-07-13T22:06:00Z">
                <w:rPr>
                  <w:rFonts w:ascii="Cambria Math" w:hAnsi="Cambria Math" w:cs="Arial"/>
                  <w:color w:val="0032CC"/>
                </w:rPr>
              </w:rPrChange>
            </w:rPr>
            <m:t>y</m:t>
          </m:r>
        </m:oMath>
        <w:r w:rsidRPr="009063E5">
          <w:rPr>
            <w:rFonts w:ascii="Arial" w:hAnsi="Arial" w:cs="Arial"/>
            <w:color w:val="0032CC"/>
            <w:sz w:val="22"/>
            <w:szCs w:val="22"/>
            <w:rPrChange w:id="734" w:author="Reis-Filho, Jorge S./Pathology" w:date="2019-07-13T22:06:00Z">
              <w:rPr>
                <w:rFonts w:ascii="Arial" w:hAnsi="Arial" w:cs="Arial"/>
                <w:color w:val="0032CC"/>
              </w:rPr>
            </w:rPrChange>
          </w:rPr>
          <w:t xml:space="preserve"> is the Log</w:t>
        </w:r>
        <w:r w:rsidRPr="009063E5">
          <w:rPr>
            <w:rFonts w:ascii="Arial" w:hAnsi="Arial" w:cs="Arial"/>
            <w:color w:val="0032CC"/>
            <w:sz w:val="22"/>
            <w:szCs w:val="22"/>
            <w:vertAlign w:val="subscript"/>
            <w:rPrChange w:id="735" w:author="Reis-Filho, Jorge S./Pathology" w:date="2019-07-13T22:06:00Z">
              <w:rPr>
                <w:rFonts w:ascii="Arial" w:hAnsi="Arial" w:cs="Arial"/>
                <w:color w:val="0032CC"/>
                <w:vertAlign w:val="subscript"/>
              </w:rPr>
            </w:rPrChange>
          </w:rPr>
          <w:t>2</w:t>
        </w:r>
        <w:r w:rsidRPr="009063E5">
          <w:rPr>
            <w:rFonts w:ascii="Arial" w:hAnsi="Arial" w:cs="Arial"/>
            <w:color w:val="0032CC"/>
            <w:sz w:val="22"/>
            <w:szCs w:val="22"/>
            <w:rPrChange w:id="736" w:author="Reis-Filho, Jorge S./Pathology" w:date="2019-07-13T22:06:00Z">
              <w:rPr>
                <w:rFonts w:ascii="Arial" w:hAnsi="Arial" w:cs="Arial"/>
                <w:color w:val="0032CC"/>
              </w:rPr>
            </w:rPrChange>
          </w:rPr>
          <w:t xml:space="preserve"> Ratio of the given segment and </w:t>
        </w:r>
        <m:oMath>
          <m:r>
            <w:rPr>
              <w:rFonts w:ascii="Cambria Math" w:hAnsi="Cambria Math" w:cs="Arial"/>
              <w:color w:val="0032CC"/>
              <w:sz w:val="22"/>
              <w:szCs w:val="22"/>
              <w:rPrChange w:id="737" w:author="Reis-Filho, Jorge S./Pathology" w:date="2019-07-13T22:06:00Z">
                <w:rPr>
                  <w:rFonts w:ascii="Cambria Math" w:hAnsi="Cambria Math" w:cs="Arial"/>
                  <w:color w:val="0032CC"/>
                </w:rPr>
              </w:rPrChange>
            </w:rPr>
            <m:t>γ</m:t>
          </m:r>
        </m:oMath>
        <w:r w:rsidRPr="009063E5">
          <w:rPr>
            <w:rFonts w:ascii="Arial" w:hAnsi="Arial" w:cs="Arial"/>
            <w:color w:val="0032CC"/>
            <w:sz w:val="22"/>
            <w:szCs w:val="22"/>
            <w:rPrChange w:id="738" w:author="Reis-Filho, Jorge S./Pathology" w:date="2019-07-13T22:06:00Z">
              <w:rPr>
                <w:rFonts w:ascii="Arial" w:hAnsi="Arial" w:cs="Arial"/>
                <w:color w:val="0032CC"/>
              </w:rPr>
            </w:rPrChange>
          </w:rPr>
          <w:t xml:space="preserve"> is a compression ratio. Since </w:t>
        </w:r>
        <m:oMath>
          <m:r>
            <w:rPr>
              <w:rFonts w:ascii="Cambria Math" w:hAnsi="Cambria Math" w:cs="Arial"/>
              <w:color w:val="0032CC"/>
              <w:sz w:val="22"/>
              <w:szCs w:val="22"/>
              <w:rPrChange w:id="739" w:author="Reis-Filho, Jorge S./Pathology" w:date="2019-07-13T22:06:00Z">
                <w:rPr>
                  <w:rFonts w:ascii="Cambria Math" w:hAnsi="Cambria Math" w:cs="Arial"/>
                  <w:color w:val="0032CC"/>
                </w:rPr>
              </w:rPrChange>
            </w:rPr>
            <m:t>φ</m:t>
          </m:r>
        </m:oMath>
        <w:r w:rsidRPr="009063E5">
          <w:rPr>
            <w:rFonts w:ascii="Arial" w:hAnsi="Arial" w:cs="Arial"/>
            <w:color w:val="0032CC"/>
            <w:sz w:val="22"/>
            <w:szCs w:val="22"/>
            <w:rPrChange w:id="740" w:author="Reis-Filho, Jorge S./Pathology" w:date="2019-07-13T22:06:00Z">
              <w:rPr>
                <w:rFonts w:ascii="Arial" w:hAnsi="Arial" w:cs="Arial"/>
                <w:color w:val="0032CC"/>
              </w:rPr>
            </w:rPrChange>
          </w:rPr>
          <w:t xml:space="preserve"> is unknown, we use an iterative approach to minimize the weighted sum of squared errors (SSE) over a range of ploidy values according to the following equation</w:t>
        </w:r>
        <w:r w:rsidRPr="009063E5">
          <w:rPr>
            <w:rFonts w:ascii="Arial" w:eastAsia="Arial" w:hAnsi="Arial" w:cs="Arial"/>
            <w:color w:val="0032CC"/>
            <w:sz w:val="22"/>
            <w:szCs w:val="22"/>
            <w:rPrChange w:id="741" w:author="Reis-Filho, Jorge S./Pathology" w:date="2019-07-13T22:06:00Z">
              <w:rPr>
                <w:rFonts w:ascii="Arial" w:eastAsia="Arial" w:hAnsi="Arial" w:cs="Arial"/>
                <w:color w:val="0032CC"/>
              </w:rPr>
            </w:rPrChange>
          </w:rPr>
          <w:t>:</w:t>
        </w:r>
      </w:ins>
    </w:p>
    <w:p w14:paraId="7809D7E8" w14:textId="77777777" w:rsidR="009063E5" w:rsidRPr="009063E5" w:rsidRDefault="009063E5">
      <w:pPr>
        <w:spacing w:line="480" w:lineRule="auto"/>
        <w:jc w:val="both"/>
        <w:rPr>
          <w:ins w:id="742" w:author="Reis-Filho, Jorge S./Pathology" w:date="2019-07-13T22:06:00Z"/>
          <w:rFonts w:ascii="Arial" w:eastAsia="Arial" w:hAnsi="Arial" w:cs="Arial"/>
          <w:color w:val="0032CC"/>
          <w:sz w:val="22"/>
          <w:szCs w:val="22"/>
          <w:rPrChange w:id="743" w:author="Reis-Filho, Jorge S./Pathology" w:date="2019-07-13T22:06:00Z">
            <w:rPr>
              <w:ins w:id="744" w:author="Reis-Filho, Jorge S./Pathology" w:date="2019-07-13T22:06:00Z"/>
              <w:rFonts w:ascii="Arial" w:eastAsia="Arial" w:hAnsi="Arial" w:cs="Arial"/>
              <w:color w:val="0032CC"/>
            </w:rPr>
          </w:rPrChange>
        </w:rPr>
        <w:pPrChange w:id="745" w:author="Reis-Filho, Jorge S./Pathology" w:date="2019-07-13T22:07:00Z">
          <w:pPr>
            <w:jc w:val="both"/>
          </w:pPr>
        </w:pPrChange>
      </w:pPr>
    </w:p>
    <w:p w14:paraId="2CACDAB1" w14:textId="77777777" w:rsidR="009063E5" w:rsidRPr="009063E5" w:rsidRDefault="009063E5">
      <w:pPr>
        <w:spacing w:line="480" w:lineRule="auto"/>
        <w:jc w:val="both"/>
        <w:rPr>
          <w:ins w:id="746" w:author="Reis-Filho, Jorge S./Pathology" w:date="2019-07-13T22:06:00Z"/>
          <w:rFonts w:ascii="Arial" w:eastAsia="Arial" w:hAnsi="Arial" w:cs="Arial"/>
          <w:color w:val="0032CC"/>
          <w:sz w:val="22"/>
          <w:szCs w:val="22"/>
          <w:rPrChange w:id="747" w:author="Reis-Filho, Jorge S./Pathology" w:date="2019-07-13T22:06:00Z">
            <w:rPr>
              <w:ins w:id="748" w:author="Reis-Filho, Jorge S./Pathology" w:date="2019-07-13T22:06:00Z"/>
              <w:rFonts w:ascii="Arial" w:eastAsia="Arial" w:hAnsi="Arial" w:cs="Arial"/>
              <w:color w:val="0032CC"/>
            </w:rPr>
          </w:rPrChange>
        </w:rPr>
        <w:pPrChange w:id="749" w:author="Reis-Filho, Jorge S./Pathology" w:date="2019-07-13T22:07:00Z">
          <w:pPr>
            <w:jc w:val="both"/>
          </w:pPr>
        </w:pPrChange>
      </w:pPr>
      <m:oMathPara>
        <m:oMathParaPr>
          <m:jc m:val="center"/>
        </m:oMathParaPr>
        <m:oMath>
          <m:r>
            <w:ins w:id="750" w:author="Reis-Filho, Jorge S./Pathology" w:date="2019-07-13T22:06:00Z">
              <w:rPr>
                <w:rFonts w:ascii="Cambria Math" w:eastAsia="Arial" w:hAnsi="Cambria Math" w:cs="Arial"/>
                <w:color w:val="0032CC"/>
                <w:sz w:val="22"/>
                <w:szCs w:val="22"/>
                <w:rPrChange w:id="751" w:author="Reis-Filho, Jorge S./Pathology" w:date="2019-07-13T22:06:00Z">
                  <w:rPr>
                    <w:rFonts w:ascii="Cambria Math" w:eastAsia="Arial" w:hAnsi="Cambria Math" w:cs="Arial"/>
                    <w:color w:val="0032CC"/>
                  </w:rPr>
                </w:rPrChange>
              </w:rPr>
              <m:t xml:space="preserve">SSE(φ) = </m:t>
            </w:ins>
          </m:r>
          <m:nary>
            <m:naryPr>
              <m:chr m:val="∑"/>
              <m:ctrlPr>
                <w:ins w:id="752" w:author="Reis-Filho, Jorge S./Pathology" w:date="2019-07-13T22:06:00Z">
                  <w:rPr>
                    <w:rFonts w:ascii="Cambria Math" w:eastAsia="Arial" w:hAnsi="Cambria Math" w:cs="Arial"/>
                    <w:color w:val="0032CC"/>
                    <w:sz w:val="22"/>
                    <w:szCs w:val="22"/>
                  </w:rPr>
                </w:ins>
              </m:ctrlPr>
            </m:naryPr>
            <m:sub>
              <m:r>
                <w:ins w:id="753" w:author="Reis-Filho, Jorge S./Pathology" w:date="2019-07-13T22:06:00Z">
                  <w:rPr>
                    <w:rFonts w:ascii="Cambria Math" w:eastAsia="Arial" w:hAnsi="Cambria Math" w:cs="Arial"/>
                    <w:color w:val="0032CC"/>
                    <w:sz w:val="22"/>
                    <w:szCs w:val="22"/>
                    <w:rPrChange w:id="754" w:author="Reis-Filho, Jorge S./Pathology" w:date="2019-07-13T22:06:00Z">
                      <w:rPr>
                        <w:rFonts w:ascii="Cambria Math" w:eastAsia="Arial" w:hAnsi="Cambria Math" w:cs="Arial"/>
                        <w:color w:val="0032CC"/>
                      </w:rPr>
                    </w:rPrChange>
                  </w:rPr>
                  <m:t>i = 1</m:t>
                </w:ins>
              </m:r>
            </m:sub>
            <m:sup>
              <m:r>
                <w:ins w:id="755" w:author="Reis-Filho, Jorge S./Pathology" w:date="2019-07-13T22:06:00Z">
                  <w:rPr>
                    <w:rFonts w:ascii="Cambria Math" w:eastAsia="Arial" w:hAnsi="Cambria Math" w:cs="Arial"/>
                    <w:color w:val="0032CC"/>
                    <w:sz w:val="22"/>
                    <w:szCs w:val="22"/>
                    <w:rPrChange w:id="756" w:author="Reis-Filho, Jorge S./Pathology" w:date="2019-07-13T22:06:00Z">
                      <w:rPr>
                        <w:rFonts w:ascii="Cambria Math" w:eastAsia="Arial" w:hAnsi="Cambria Math" w:cs="Arial"/>
                        <w:color w:val="0032CC"/>
                      </w:rPr>
                    </w:rPrChange>
                  </w:rPr>
                  <m:t>N</m:t>
                </w:ins>
              </m:r>
            </m:sup>
            <m:e>
              <m:sSup>
                <m:sSupPr>
                  <m:ctrlPr>
                    <w:ins w:id="757" w:author="Reis-Filho, Jorge S./Pathology" w:date="2019-07-13T22:06:00Z">
                      <w:rPr>
                        <w:rFonts w:ascii="Cambria Math" w:eastAsia="Arial" w:hAnsi="Cambria Math" w:cs="Arial"/>
                        <w:color w:val="0032CC"/>
                        <w:sz w:val="22"/>
                        <w:szCs w:val="22"/>
                      </w:rPr>
                    </w:ins>
                  </m:ctrlPr>
                </m:sSupPr>
                <m:e>
                  <m:d>
                    <m:dPr>
                      <m:ctrlPr>
                        <w:ins w:id="758" w:author="Reis-Filho, Jorge S./Pathology" w:date="2019-07-13T22:06:00Z">
                          <w:rPr>
                            <w:rFonts w:ascii="Cambria Math" w:eastAsia="Arial" w:hAnsi="Cambria Math" w:cs="Arial"/>
                            <w:color w:val="0032CC"/>
                            <w:sz w:val="22"/>
                            <w:szCs w:val="22"/>
                          </w:rPr>
                        </w:ins>
                      </m:ctrlPr>
                    </m:dPr>
                    <m:e>
                      <m:sSub>
                        <m:sSubPr>
                          <m:ctrlPr>
                            <w:ins w:id="759" w:author="Reis-Filho, Jorge S./Pathology" w:date="2019-07-13T22:06:00Z">
                              <w:rPr>
                                <w:rFonts w:ascii="Cambria Math" w:eastAsia="Arial" w:hAnsi="Cambria Math" w:cs="Arial"/>
                                <w:color w:val="0032CC"/>
                                <w:sz w:val="22"/>
                                <w:szCs w:val="22"/>
                              </w:rPr>
                            </w:ins>
                          </m:ctrlPr>
                        </m:sSubPr>
                        <m:e>
                          <m:r>
                            <w:ins w:id="760" w:author="Reis-Filho, Jorge S./Pathology" w:date="2019-07-13T22:06:00Z">
                              <w:rPr>
                                <w:rFonts w:ascii="Cambria Math" w:eastAsia="Arial" w:hAnsi="Cambria Math" w:cs="Arial"/>
                                <w:color w:val="0032CC"/>
                                <w:sz w:val="22"/>
                                <w:szCs w:val="22"/>
                                <w:rPrChange w:id="761" w:author="Reis-Filho, Jorge S./Pathology" w:date="2019-07-13T22:06:00Z">
                                  <w:rPr>
                                    <w:rFonts w:ascii="Cambria Math" w:eastAsia="Arial" w:hAnsi="Cambria Math" w:cs="Arial"/>
                                    <w:color w:val="0032CC"/>
                                  </w:rPr>
                                </w:rPrChange>
                              </w:rPr>
                              <m:t>w</m:t>
                            </w:ins>
                          </m:r>
                        </m:e>
                        <m:sub>
                          <m:r>
                            <w:ins w:id="762" w:author="Reis-Filho, Jorge S./Pathology" w:date="2019-07-13T22:06:00Z">
                              <w:rPr>
                                <w:rFonts w:ascii="Cambria Math" w:eastAsia="Arial" w:hAnsi="Cambria Math" w:cs="Arial"/>
                                <w:color w:val="0032CC"/>
                                <w:sz w:val="22"/>
                                <w:szCs w:val="22"/>
                                <w:rPrChange w:id="763" w:author="Reis-Filho, Jorge S./Pathology" w:date="2019-07-13T22:06:00Z">
                                  <w:rPr>
                                    <w:rFonts w:ascii="Cambria Math" w:eastAsia="Arial" w:hAnsi="Cambria Math" w:cs="Arial"/>
                                    <w:color w:val="0032CC"/>
                                  </w:rPr>
                                </w:rPrChange>
                              </w:rPr>
                              <m:t>i</m:t>
                            </w:ins>
                          </m:r>
                        </m:sub>
                      </m:sSub>
                      <m:r>
                        <w:ins w:id="764" w:author="Reis-Filho, Jorge S./Pathology" w:date="2019-07-13T22:06:00Z">
                          <w:rPr>
                            <w:rFonts w:ascii="Cambria Math" w:eastAsia="Arial" w:hAnsi="Cambria Math" w:cs="Arial"/>
                            <w:color w:val="0032CC"/>
                            <w:sz w:val="22"/>
                            <w:szCs w:val="22"/>
                            <w:rPrChange w:id="765" w:author="Reis-Filho, Jorge S./Pathology" w:date="2019-07-13T22:06:00Z">
                              <w:rPr>
                                <w:rFonts w:ascii="Cambria Math" w:eastAsia="Arial" w:hAnsi="Cambria Math" w:cs="Arial"/>
                                <w:color w:val="0032CC"/>
                              </w:rPr>
                            </w:rPrChange>
                          </w:rPr>
                          <m:t xml:space="preserve"> </m:t>
                        </w:ins>
                      </m:r>
                      <m:d>
                        <m:dPr>
                          <m:ctrlPr>
                            <w:ins w:id="766" w:author="Reis-Filho, Jorge S./Pathology" w:date="2019-07-13T22:06:00Z">
                              <w:rPr>
                                <w:rFonts w:ascii="Cambria Math" w:eastAsia="Arial" w:hAnsi="Cambria Math" w:cs="Arial"/>
                                <w:color w:val="0032CC"/>
                                <w:sz w:val="22"/>
                                <w:szCs w:val="22"/>
                              </w:rPr>
                            </w:ins>
                          </m:ctrlPr>
                        </m:dPr>
                        <m:e>
                          <m:sSub>
                            <m:sSubPr>
                              <m:ctrlPr>
                                <w:ins w:id="767" w:author="Reis-Filho, Jorge S./Pathology" w:date="2019-07-13T22:06:00Z">
                                  <w:rPr>
                                    <w:rFonts w:ascii="Cambria Math" w:eastAsia="Arial" w:hAnsi="Cambria Math" w:cs="Arial"/>
                                    <w:color w:val="0032CC"/>
                                    <w:sz w:val="22"/>
                                    <w:szCs w:val="22"/>
                                  </w:rPr>
                                </w:ins>
                              </m:ctrlPr>
                            </m:sSubPr>
                            <m:e>
                              <m:r>
                                <w:ins w:id="768" w:author="Reis-Filho, Jorge S./Pathology" w:date="2019-07-13T22:06:00Z">
                                  <w:rPr>
                                    <w:rFonts w:ascii="Cambria Math" w:eastAsia="Arial" w:hAnsi="Cambria Math" w:cs="Arial"/>
                                    <w:color w:val="0032CC"/>
                                    <w:sz w:val="22"/>
                                    <w:szCs w:val="22"/>
                                    <w:rPrChange w:id="769" w:author="Reis-Filho, Jorge S./Pathology" w:date="2019-07-13T22:06:00Z">
                                      <w:rPr>
                                        <w:rFonts w:ascii="Cambria Math" w:eastAsia="Arial" w:hAnsi="Cambria Math" w:cs="Arial"/>
                                        <w:color w:val="0032CC"/>
                                      </w:rPr>
                                    </w:rPrChange>
                                  </w:rPr>
                                  <m:t>n</m:t>
                                </w:ins>
                              </m:r>
                            </m:e>
                            <m:sub>
                              <m:r>
                                <w:ins w:id="770" w:author="Reis-Filho, Jorge S./Pathology" w:date="2019-07-13T22:06:00Z">
                                  <w:rPr>
                                    <w:rFonts w:ascii="Cambria Math" w:eastAsia="Arial" w:hAnsi="Cambria Math" w:cs="Arial"/>
                                    <w:color w:val="0032CC"/>
                                    <w:sz w:val="22"/>
                                    <w:szCs w:val="22"/>
                                    <w:rPrChange w:id="771" w:author="Reis-Filho, Jorge S./Pathology" w:date="2019-07-13T22:06:00Z">
                                      <w:rPr>
                                        <w:rFonts w:ascii="Cambria Math" w:eastAsia="Arial" w:hAnsi="Cambria Math" w:cs="Arial"/>
                                        <w:color w:val="0032CC"/>
                                      </w:rPr>
                                    </w:rPrChange>
                                  </w:rPr>
                                  <m:t>i</m:t>
                                </w:ins>
                              </m:r>
                            </m:sub>
                          </m:sSub>
                          <m:r>
                            <w:ins w:id="772" w:author="Reis-Filho, Jorge S./Pathology" w:date="2019-07-13T22:06:00Z">
                              <w:rPr>
                                <w:rFonts w:ascii="Cambria Math" w:eastAsia="Arial" w:hAnsi="Cambria Math" w:cs="Arial"/>
                                <w:color w:val="0032CC"/>
                                <w:sz w:val="22"/>
                                <w:szCs w:val="22"/>
                                <w:rPrChange w:id="773" w:author="Reis-Filho, Jorge S./Pathology" w:date="2019-07-13T22:06:00Z">
                                  <w:rPr>
                                    <w:rFonts w:ascii="Cambria Math" w:eastAsia="Arial" w:hAnsi="Cambria Math" w:cs="Arial"/>
                                    <w:color w:val="0032CC"/>
                                  </w:rPr>
                                </w:rPrChange>
                              </w:rPr>
                              <m:t xml:space="preserve"> - </m:t>
                            </w:ins>
                          </m:r>
                          <m:r>
                            <w:ins w:id="774" w:author="Reis-Filho, Jorge S./Pathology" w:date="2019-07-13T22:06:00Z">
                              <m:rPr>
                                <m:nor/>
                              </m:rPr>
                              <w:rPr>
                                <w:rFonts w:ascii="Arial" w:eastAsia="Arial" w:hAnsi="Arial" w:cs="Arial"/>
                                <w:color w:val="0032CC"/>
                                <w:sz w:val="22"/>
                                <w:szCs w:val="22"/>
                                <w:rPrChange w:id="775" w:author="Reis-Filho, Jorge S./Pathology" w:date="2019-07-13T22:06:00Z">
                                  <w:rPr>
                                    <w:rFonts w:ascii="Cambria Math" w:eastAsia="Arial" w:hAnsi="Cambria Math" w:cs="Arial"/>
                                    <w:color w:val="0032CC"/>
                                  </w:rPr>
                                </w:rPrChange>
                              </w:rPr>
                              <m:t>round</m:t>
                            </w:ins>
                          </m:r>
                          <m:r>
                            <w:ins w:id="776" w:author="Reis-Filho, Jorge S./Pathology" w:date="2019-07-13T22:06:00Z">
                              <w:rPr>
                                <w:rFonts w:ascii="Cambria Math" w:eastAsia="Arial" w:hAnsi="Cambria Math" w:cs="Arial"/>
                                <w:color w:val="0032CC"/>
                                <w:sz w:val="22"/>
                                <w:szCs w:val="22"/>
                                <w:rPrChange w:id="777" w:author="Reis-Filho, Jorge S./Pathology" w:date="2019-07-13T22:06:00Z">
                                  <w:rPr>
                                    <w:rFonts w:ascii="Cambria Math" w:eastAsia="Arial" w:hAnsi="Cambria Math" w:cs="Arial"/>
                                    <w:color w:val="0032CC"/>
                                  </w:rPr>
                                </w:rPrChange>
                              </w:rPr>
                              <m:t>(</m:t>
                            </w:ins>
                          </m:r>
                          <m:sSub>
                            <m:sSubPr>
                              <m:ctrlPr>
                                <w:ins w:id="778" w:author="Reis-Filho, Jorge S./Pathology" w:date="2019-07-13T22:06:00Z">
                                  <w:rPr>
                                    <w:rFonts w:ascii="Cambria Math" w:eastAsia="Arial" w:hAnsi="Cambria Math" w:cs="Arial"/>
                                    <w:color w:val="0032CC"/>
                                    <w:sz w:val="22"/>
                                    <w:szCs w:val="22"/>
                                  </w:rPr>
                                </w:ins>
                              </m:ctrlPr>
                            </m:sSubPr>
                            <m:e>
                              <m:r>
                                <w:ins w:id="779" w:author="Reis-Filho, Jorge S./Pathology" w:date="2019-07-13T22:06:00Z">
                                  <w:rPr>
                                    <w:rFonts w:ascii="Cambria Math" w:eastAsia="Arial" w:hAnsi="Cambria Math" w:cs="Arial"/>
                                    <w:color w:val="0032CC"/>
                                    <w:sz w:val="22"/>
                                    <w:szCs w:val="22"/>
                                    <w:rPrChange w:id="780" w:author="Reis-Filho, Jorge S./Pathology" w:date="2019-07-13T22:06:00Z">
                                      <w:rPr>
                                        <w:rFonts w:ascii="Cambria Math" w:eastAsia="Arial" w:hAnsi="Cambria Math" w:cs="Arial"/>
                                        <w:color w:val="0032CC"/>
                                      </w:rPr>
                                    </w:rPrChange>
                                  </w:rPr>
                                  <m:t>n</m:t>
                                </w:ins>
                              </m:r>
                            </m:e>
                            <m:sub>
                              <m:r>
                                <w:ins w:id="781" w:author="Reis-Filho, Jorge S./Pathology" w:date="2019-07-13T22:06:00Z">
                                  <w:rPr>
                                    <w:rFonts w:ascii="Cambria Math" w:eastAsia="Arial" w:hAnsi="Cambria Math" w:cs="Arial"/>
                                    <w:color w:val="0032CC"/>
                                    <w:sz w:val="22"/>
                                    <w:szCs w:val="22"/>
                                    <w:rPrChange w:id="782" w:author="Reis-Filho, Jorge S./Pathology" w:date="2019-07-13T22:06:00Z">
                                      <w:rPr>
                                        <w:rFonts w:ascii="Cambria Math" w:eastAsia="Arial" w:hAnsi="Cambria Math" w:cs="Arial"/>
                                        <w:color w:val="0032CC"/>
                                      </w:rPr>
                                    </w:rPrChange>
                                  </w:rPr>
                                  <m:t>i</m:t>
                                </w:ins>
                              </m:r>
                            </m:sub>
                          </m:sSub>
                          <m:r>
                            <w:ins w:id="783" w:author="Reis-Filho, Jorge S./Pathology" w:date="2019-07-13T22:06:00Z">
                              <w:rPr>
                                <w:rFonts w:ascii="Cambria Math" w:eastAsia="Arial" w:hAnsi="Cambria Math" w:cs="Arial"/>
                                <w:color w:val="0032CC"/>
                                <w:sz w:val="22"/>
                                <w:szCs w:val="22"/>
                                <w:rPrChange w:id="784" w:author="Reis-Filho, Jorge S./Pathology" w:date="2019-07-13T22:06:00Z">
                                  <w:rPr>
                                    <w:rFonts w:ascii="Cambria Math" w:eastAsia="Arial" w:hAnsi="Cambria Math" w:cs="Arial"/>
                                    <w:color w:val="0032CC"/>
                                  </w:rPr>
                                </w:rPrChange>
                              </w:rPr>
                              <m:t>)</m:t>
                            </w:ins>
                          </m:r>
                        </m:e>
                      </m:d>
                    </m:e>
                  </m:d>
                </m:e>
                <m:sup>
                  <m:r>
                    <w:ins w:id="785" w:author="Reis-Filho, Jorge S./Pathology" w:date="2019-07-13T22:06:00Z">
                      <w:rPr>
                        <w:rFonts w:ascii="Cambria Math" w:eastAsia="Arial" w:hAnsi="Cambria Math" w:cs="Arial"/>
                        <w:color w:val="0032CC"/>
                        <w:sz w:val="22"/>
                        <w:szCs w:val="22"/>
                        <w:rPrChange w:id="786" w:author="Reis-Filho, Jorge S./Pathology" w:date="2019-07-13T22:06:00Z">
                          <w:rPr>
                            <w:rFonts w:ascii="Cambria Math" w:eastAsia="Arial" w:hAnsi="Cambria Math" w:cs="Arial"/>
                            <w:color w:val="0032CC"/>
                          </w:rPr>
                        </w:rPrChange>
                      </w:rPr>
                      <m:t>2</m:t>
                    </w:ins>
                  </m:r>
                </m:sup>
              </m:sSup>
            </m:e>
          </m:nary>
        </m:oMath>
      </m:oMathPara>
    </w:p>
    <w:p w14:paraId="7E4E7211" w14:textId="77777777" w:rsidR="009063E5" w:rsidRPr="009063E5" w:rsidRDefault="009063E5">
      <w:pPr>
        <w:spacing w:line="480" w:lineRule="auto"/>
        <w:jc w:val="both"/>
        <w:rPr>
          <w:ins w:id="787" w:author="Reis-Filho, Jorge S./Pathology" w:date="2019-07-13T22:06:00Z"/>
          <w:rFonts w:ascii="Arial" w:eastAsia="Arial" w:hAnsi="Arial" w:cs="Arial"/>
          <w:color w:val="0032CC"/>
          <w:sz w:val="22"/>
          <w:szCs w:val="22"/>
          <w:rPrChange w:id="788" w:author="Reis-Filho, Jorge S./Pathology" w:date="2019-07-13T22:06:00Z">
            <w:rPr>
              <w:ins w:id="789" w:author="Reis-Filho, Jorge S./Pathology" w:date="2019-07-13T22:06:00Z"/>
              <w:rFonts w:ascii="Arial" w:eastAsia="Arial" w:hAnsi="Arial" w:cs="Arial"/>
              <w:color w:val="0032CC"/>
            </w:rPr>
          </w:rPrChange>
        </w:rPr>
        <w:pPrChange w:id="790" w:author="Reis-Filho, Jorge S./Pathology" w:date="2019-07-13T22:07:00Z">
          <w:pPr>
            <w:jc w:val="both"/>
          </w:pPr>
        </w:pPrChange>
      </w:pPr>
    </w:p>
    <w:p w14:paraId="227AF81B" w14:textId="77777777" w:rsidR="009063E5" w:rsidRPr="009063E5" w:rsidRDefault="009063E5">
      <w:pPr>
        <w:spacing w:line="480" w:lineRule="auto"/>
        <w:jc w:val="both"/>
        <w:rPr>
          <w:ins w:id="791" w:author="Reis-Filho, Jorge S./Pathology" w:date="2019-07-13T22:06:00Z"/>
          <w:rFonts w:ascii="Arial" w:eastAsia="Calibri" w:hAnsi="Arial" w:cs="Arial"/>
          <w:color w:val="0032CC"/>
          <w:sz w:val="22"/>
          <w:szCs w:val="22"/>
          <w:rPrChange w:id="792" w:author="Reis-Filho, Jorge S./Pathology" w:date="2019-07-13T22:06:00Z">
            <w:rPr>
              <w:ins w:id="793" w:author="Reis-Filho, Jorge S./Pathology" w:date="2019-07-13T22:06:00Z"/>
              <w:rFonts w:ascii="Arial" w:eastAsia="Calibri" w:hAnsi="Arial" w:cs="Arial"/>
              <w:color w:val="0032CC"/>
            </w:rPr>
          </w:rPrChange>
        </w:rPr>
        <w:pPrChange w:id="794" w:author="Reis-Filho, Jorge S./Pathology" w:date="2019-07-13T22:07:00Z">
          <w:pPr>
            <w:jc w:val="both"/>
          </w:pPr>
        </w:pPrChange>
      </w:pPr>
      <w:ins w:id="795" w:author="Reis-Filho, Jorge S./Pathology" w:date="2019-07-13T22:06:00Z">
        <w:r w:rsidRPr="009063E5">
          <w:rPr>
            <w:rFonts w:ascii="Arial" w:hAnsi="Arial" w:cs="Arial"/>
            <w:color w:val="0032CC"/>
            <w:sz w:val="22"/>
            <w:szCs w:val="22"/>
            <w:rPrChange w:id="796" w:author="Reis-Filho, Jorge S./Pathology" w:date="2019-07-13T22:06:00Z">
              <w:rPr>
                <w:rFonts w:ascii="Arial" w:hAnsi="Arial" w:cs="Arial"/>
                <w:color w:val="0032CC"/>
              </w:rPr>
            </w:rPrChange>
          </w:rPr>
          <w:t xml:space="preserve">where </w:t>
        </w:r>
        <m:oMath>
          <m:sSub>
            <m:sSubPr>
              <m:ctrlPr>
                <w:rPr>
                  <w:rFonts w:ascii="Cambria Math" w:hAnsi="Cambria Math" w:cs="Arial"/>
                  <w:color w:val="0032CC"/>
                  <w:sz w:val="22"/>
                  <w:szCs w:val="22"/>
                </w:rPr>
              </m:ctrlPr>
            </m:sSubPr>
            <m:e>
              <m:r>
                <w:rPr>
                  <w:rFonts w:ascii="Cambria Math" w:hAnsi="Cambria Math" w:cs="Arial"/>
                  <w:color w:val="0032CC"/>
                  <w:sz w:val="22"/>
                  <w:szCs w:val="22"/>
                  <w:rPrChange w:id="797" w:author="Reis-Filho, Jorge S./Pathology" w:date="2019-07-13T22:06:00Z">
                    <w:rPr>
                      <w:rFonts w:ascii="Cambria Math" w:hAnsi="Cambria Math" w:cs="Arial"/>
                      <w:color w:val="0032CC"/>
                    </w:rPr>
                  </w:rPrChange>
                </w:rPr>
                <m:t>w</m:t>
              </m:r>
            </m:e>
            <m:sub>
              <m:r>
                <w:rPr>
                  <w:rFonts w:ascii="Cambria Math" w:hAnsi="Cambria Math" w:cs="Arial"/>
                  <w:color w:val="0032CC"/>
                  <w:sz w:val="22"/>
                  <w:szCs w:val="22"/>
                  <w:rPrChange w:id="798" w:author="Reis-Filho, Jorge S./Pathology" w:date="2019-07-13T22:06:00Z">
                    <w:rPr>
                      <w:rFonts w:ascii="Cambria Math" w:hAnsi="Cambria Math" w:cs="Arial"/>
                      <w:color w:val="0032CC"/>
                    </w:rPr>
                  </w:rPrChange>
                </w:rPr>
                <m:t>i</m:t>
              </m:r>
            </m:sub>
          </m:sSub>
        </m:oMath>
        <w:r w:rsidRPr="009063E5">
          <w:rPr>
            <w:rFonts w:ascii="Arial" w:hAnsi="Arial" w:cs="Arial"/>
            <w:color w:val="0032CC"/>
            <w:sz w:val="22"/>
            <w:szCs w:val="22"/>
            <w:rPrChange w:id="799" w:author="Reis-Filho, Jorge S./Pathology" w:date="2019-07-13T22:06:00Z">
              <w:rPr>
                <w:rFonts w:ascii="Arial" w:hAnsi="Arial" w:cs="Arial"/>
                <w:color w:val="0032CC"/>
              </w:rPr>
            </w:rPrChange>
          </w:rPr>
          <w:t xml:space="preserve"> is the length of segment </w:t>
        </w:r>
        <m:oMath>
          <m:r>
            <w:rPr>
              <w:rFonts w:ascii="Cambria Math" w:hAnsi="Cambria Math" w:cs="Arial"/>
              <w:color w:val="0032CC"/>
              <w:sz w:val="22"/>
              <w:szCs w:val="22"/>
              <w:rPrChange w:id="800" w:author="Reis-Filho, Jorge S./Pathology" w:date="2019-07-13T22:06:00Z">
                <w:rPr>
                  <w:rFonts w:ascii="Cambria Math" w:hAnsi="Cambria Math" w:cs="Arial"/>
                  <w:color w:val="0032CC"/>
                </w:rPr>
              </w:rPrChange>
            </w:rPr>
            <m:t>i</m:t>
          </m:r>
        </m:oMath>
        <w:r w:rsidRPr="009063E5">
          <w:rPr>
            <w:rFonts w:ascii="Arial" w:hAnsi="Arial" w:cs="Arial"/>
            <w:color w:val="0032CC"/>
            <w:sz w:val="22"/>
            <w:szCs w:val="22"/>
            <w:rPrChange w:id="801" w:author="Reis-Filho, Jorge S./Pathology" w:date="2019-07-13T22:06:00Z">
              <w:rPr>
                <w:rFonts w:ascii="Arial" w:hAnsi="Arial" w:cs="Arial"/>
                <w:color w:val="0032CC"/>
              </w:rPr>
            </w:rPrChange>
          </w:rPr>
          <w:t xml:space="preserve"> and </w:t>
        </w:r>
        <m:oMath>
          <m:r>
            <w:rPr>
              <w:rFonts w:ascii="Cambria Math" w:hAnsi="Cambria Math" w:cs="Arial"/>
              <w:color w:val="0032CC"/>
              <w:sz w:val="22"/>
              <w:szCs w:val="22"/>
              <w:rPrChange w:id="802" w:author="Reis-Filho, Jorge S./Pathology" w:date="2019-07-13T22:06:00Z">
                <w:rPr>
                  <w:rFonts w:ascii="Cambria Math" w:hAnsi="Cambria Math" w:cs="Arial"/>
                  <w:color w:val="0032CC"/>
                </w:rPr>
              </w:rPrChange>
            </w:rPr>
            <m:t>N</m:t>
          </m:r>
        </m:oMath>
        <w:r w:rsidRPr="009063E5">
          <w:rPr>
            <w:rFonts w:ascii="Arial" w:hAnsi="Arial" w:cs="Arial"/>
            <w:color w:val="0032CC"/>
            <w:sz w:val="22"/>
            <w:szCs w:val="22"/>
            <w:rPrChange w:id="803" w:author="Reis-Filho, Jorge S./Pathology" w:date="2019-07-13T22:06:00Z">
              <w:rPr>
                <w:rFonts w:ascii="Arial" w:hAnsi="Arial" w:cs="Arial"/>
                <w:color w:val="0032CC"/>
              </w:rPr>
            </w:rPrChange>
          </w:rPr>
          <w:t xml:space="preserve"> is the number of segments in a given sample. The optimal ploidy </w:t>
        </w:r>
        <m:oMath>
          <m:sSup>
            <m:sSupPr>
              <m:ctrlPr>
                <w:rPr>
                  <w:rFonts w:ascii="Cambria Math" w:hAnsi="Cambria Math" w:cs="Arial"/>
                  <w:color w:val="0032CC"/>
                  <w:sz w:val="22"/>
                  <w:szCs w:val="22"/>
                </w:rPr>
              </m:ctrlPr>
            </m:sSupPr>
            <m:e>
              <m:r>
                <w:rPr>
                  <w:rFonts w:ascii="Cambria Math" w:hAnsi="Cambria Math" w:cs="Arial"/>
                  <w:color w:val="0032CC"/>
                  <w:sz w:val="22"/>
                  <w:szCs w:val="22"/>
                  <w:rPrChange w:id="804" w:author="Reis-Filho, Jorge S./Pathology" w:date="2019-07-13T22:06:00Z">
                    <w:rPr>
                      <w:rFonts w:ascii="Cambria Math" w:hAnsi="Cambria Math" w:cs="Arial"/>
                      <w:color w:val="0032CC"/>
                    </w:rPr>
                  </w:rPrChange>
                </w:rPr>
                <m:t>φ</m:t>
              </m:r>
            </m:e>
            <m:sup>
              <m:r>
                <w:rPr>
                  <w:rFonts w:ascii="Cambria Math" w:hAnsi="Cambria Math" w:cs="Arial"/>
                  <w:color w:val="0032CC"/>
                  <w:sz w:val="22"/>
                  <w:szCs w:val="22"/>
                  <w:rPrChange w:id="805" w:author="Reis-Filho, Jorge S./Pathology" w:date="2019-07-13T22:06:00Z">
                    <w:rPr>
                      <w:rFonts w:ascii="Cambria Math" w:hAnsi="Cambria Math" w:cs="Arial"/>
                      <w:color w:val="0032CC"/>
                    </w:rPr>
                  </w:rPrChange>
                </w:rPr>
                <m:t>*</m:t>
              </m:r>
            </m:sup>
          </m:sSup>
        </m:oMath>
        <w:r w:rsidRPr="009063E5">
          <w:rPr>
            <w:rFonts w:ascii="Arial" w:hAnsi="Arial" w:cs="Arial"/>
            <w:color w:val="0032CC"/>
            <w:sz w:val="22"/>
            <w:szCs w:val="22"/>
            <w:rPrChange w:id="806" w:author="Reis-Filho, Jorge S./Pathology" w:date="2019-07-13T22:06:00Z">
              <w:rPr>
                <w:rFonts w:ascii="Arial" w:hAnsi="Arial" w:cs="Arial"/>
                <w:color w:val="0032CC"/>
              </w:rPr>
            </w:rPrChange>
          </w:rPr>
          <w:t xml:space="preserve"> is given by:</w:t>
        </w:r>
      </w:ins>
    </w:p>
    <w:p w14:paraId="628CD615" w14:textId="77777777" w:rsidR="009063E5" w:rsidRPr="009063E5" w:rsidRDefault="009063E5">
      <w:pPr>
        <w:spacing w:line="480" w:lineRule="auto"/>
        <w:jc w:val="both"/>
        <w:rPr>
          <w:ins w:id="807" w:author="Reis-Filho, Jorge S./Pathology" w:date="2019-07-13T22:06:00Z"/>
          <w:rFonts w:ascii="Arial" w:hAnsi="Arial" w:cs="Arial"/>
          <w:color w:val="0032CC"/>
          <w:sz w:val="22"/>
          <w:szCs w:val="22"/>
          <w:rPrChange w:id="808" w:author="Reis-Filho, Jorge S./Pathology" w:date="2019-07-13T22:06:00Z">
            <w:rPr>
              <w:ins w:id="809" w:author="Reis-Filho, Jorge S./Pathology" w:date="2019-07-13T22:06:00Z"/>
              <w:rFonts w:ascii="Arial" w:hAnsi="Arial" w:cs="Arial"/>
              <w:color w:val="0032CC"/>
            </w:rPr>
          </w:rPrChange>
        </w:rPr>
        <w:pPrChange w:id="810" w:author="Reis-Filho, Jorge S./Pathology" w:date="2019-07-13T22:07:00Z">
          <w:pPr>
            <w:jc w:val="both"/>
          </w:pPr>
        </w:pPrChange>
      </w:pPr>
    </w:p>
    <w:p w14:paraId="4FFDDF43" w14:textId="77777777" w:rsidR="009063E5" w:rsidRPr="009063E5" w:rsidRDefault="00943C5C">
      <w:pPr>
        <w:spacing w:line="480" w:lineRule="auto"/>
        <w:jc w:val="both"/>
        <w:rPr>
          <w:ins w:id="811" w:author="Reis-Filho, Jorge S./Pathology" w:date="2019-07-13T22:06:00Z"/>
          <w:rFonts w:ascii="Arial" w:hAnsi="Arial" w:cs="Arial"/>
          <w:color w:val="0032CC"/>
          <w:sz w:val="22"/>
          <w:szCs w:val="22"/>
          <w:rPrChange w:id="812" w:author="Reis-Filho, Jorge S./Pathology" w:date="2019-07-13T22:06:00Z">
            <w:rPr>
              <w:ins w:id="813" w:author="Reis-Filho, Jorge S./Pathology" w:date="2019-07-13T22:06:00Z"/>
              <w:rFonts w:ascii="Arial" w:hAnsi="Arial" w:cs="Arial"/>
              <w:color w:val="0032CC"/>
            </w:rPr>
          </w:rPrChange>
        </w:rPr>
        <w:pPrChange w:id="814" w:author="Reis-Filho, Jorge S./Pathology" w:date="2019-07-13T22:07:00Z">
          <w:pPr>
            <w:jc w:val="both"/>
          </w:pPr>
        </w:pPrChange>
      </w:pPr>
      <m:oMathPara>
        <m:oMath>
          <m:func>
            <m:funcPr>
              <m:ctrlPr>
                <w:ins w:id="815" w:author="Reis-Filho, Jorge S./Pathology" w:date="2019-07-13T22:06:00Z">
                  <w:rPr>
                    <w:rFonts w:ascii="Cambria Math" w:hAnsi="Cambria Math" w:cs="Arial"/>
                    <w:i/>
                    <w:color w:val="0032CC"/>
                    <w:sz w:val="22"/>
                    <w:szCs w:val="22"/>
                  </w:rPr>
                </w:ins>
              </m:ctrlPr>
            </m:funcPr>
            <m:fName>
              <m:sSup>
                <m:sSupPr>
                  <m:ctrlPr>
                    <w:ins w:id="816" w:author="Reis-Filho, Jorge S./Pathology" w:date="2019-07-13T22:06:00Z">
                      <w:rPr>
                        <w:rFonts w:ascii="Cambria Math" w:hAnsi="Cambria Math" w:cs="Arial"/>
                        <w:i/>
                        <w:color w:val="0032CC"/>
                        <w:sz w:val="22"/>
                        <w:szCs w:val="22"/>
                      </w:rPr>
                    </w:ins>
                  </m:ctrlPr>
                </m:sSupPr>
                <m:e>
                  <m:r>
                    <w:ins w:id="817" w:author="Reis-Filho, Jorge S./Pathology" w:date="2019-07-13T22:06:00Z">
                      <w:rPr>
                        <w:rFonts w:ascii="Cambria Math" w:hAnsi="Cambria Math" w:cs="Arial"/>
                        <w:color w:val="0032CC"/>
                        <w:sz w:val="22"/>
                        <w:szCs w:val="22"/>
                        <w:rPrChange w:id="818" w:author="Reis-Filho, Jorge S./Pathology" w:date="2019-07-13T22:06:00Z">
                          <w:rPr>
                            <w:rFonts w:ascii="Cambria Math" w:hAnsi="Cambria Math"/>
                            <w:color w:val="0032CC"/>
                          </w:rPr>
                        </w:rPrChange>
                      </w:rPr>
                      <m:t>φ</m:t>
                    </w:ins>
                  </m:r>
                </m:e>
                <m:sup>
                  <m:r>
                    <w:ins w:id="819" w:author="Reis-Filho, Jorge S./Pathology" w:date="2019-07-13T22:06:00Z">
                      <w:rPr>
                        <w:rFonts w:ascii="Cambria Math" w:hAnsi="Cambria Math" w:cs="Arial"/>
                        <w:color w:val="0032CC"/>
                        <w:sz w:val="22"/>
                        <w:szCs w:val="22"/>
                        <w:rPrChange w:id="820" w:author="Reis-Filho, Jorge S./Pathology" w:date="2019-07-13T22:06:00Z">
                          <w:rPr>
                            <w:rFonts w:ascii="Cambria Math" w:hAnsi="Cambria Math"/>
                            <w:color w:val="0032CC"/>
                          </w:rPr>
                        </w:rPrChange>
                      </w:rPr>
                      <m:t>*</m:t>
                    </w:ins>
                  </m:r>
                </m:sup>
              </m:sSup>
              <m:r>
                <w:ins w:id="821" w:author="Reis-Filho, Jorge S./Pathology" w:date="2019-07-13T22:06:00Z">
                  <w:rPr>
                    <w:rFonts w:ascii="Cambria Math" w:hAnsi="Cambria Math" w:cs="Arial"/>
                    <w:color w:val="0032CC"/>
                    <w:sz w:val="22"/>
                    <w:szCs w:val="22"/>
                    <w:rPrChange w:id="822" w:author="Reis-Filho, Jorge S./Pathology" w:date="2019-07-13T22:06:00Z">
                      <w:rPr>
                        <w:rFonts w:ascii="Cambria Math" w:hAnsi="Cambria Math"/>
                        <w:color w:val="0032CC"/>
                      </w:rPr>
                    </w:rPrChange>
                  </w:rPr>
                  <m:t xml:space="preserve">= </m:t>
                </w:ins>
              </m:r>
              <m:limLow>
                <m:limLowPr>
                  <m:ctrlPr>
                    <w:ins w:id="823" w:author="Reis-Filho, Jorge S./Pathology" w:date="2019-07-13T22:06:00Z">
                      <w:rPr>
                        <w:rFonts w:ascii="Cambria Math" w:hAnsi="Cambria Math" w:cs="Arial"/>
                        <w:i/>
                        <w:color w:val="0032CC"/>
                        <w:sz w:val="22"/>
                        <w:szCs w:val="22"/>
                      </w:rPr>
                    </w:ins>
                  </m:ctrlPr>
                </m:limLowPr>
                <m:e>
                  <m:r>
                    <w:ins w:id="824" w:author="Reis-Filho, Jorge S./Pathology" w:date="2019-07-13T22:06:00Z">
                      <m:rPr>
                        <m:sty m:val="p"/>
                      </m:rPr>
                      <w:rPr>
                        <w:rFonts w:ascii="Cambria Math" w:hAnsi="Cambria Math" w:cs="Arial"/>
                        <w:color w:val="0032CC"/>
                        <w:sz w:val="22"/>
                        <w:szCs w:val="22"/>
                        <w:rPrChange w:id="825" w:author="Reis-Filho, Jorge S./Pathology" w:date="2019-07-13T22:06:00Z">
                          <w:rPr>
                            <w:rFonts w:ascii="Cambria Math" w:hAnsi="Cambria Math"/>
                            <w:color w:val="0032CC"/>
                          </w:rPr>
                        </w:rPrChange>
                      </w:rPr>
                      <m:t>argmin</m:t>
                    </w:ins>
                  </m:r>
                </m:e>
                <m:lim>
                  <m:r>
                    <w:ins w:id="826" w:author="Reis-Filho, Jorge S./Pathology" w:date="2019-07-13T22:06:00Z">
                      <w:rPr>
                        <w:rFonts w:ascii="Cambria Math" w:hAnsi="Cambria Math" w:cs="Arial"/>
                        <w:color w:val="0032CC"/>
                        <w:sz w:val="22"/>
                        <w:szCs w:val="22"/>
                        <w:rPrChange w:id="827" w:author="Reis-Filho, Jorge S./Pathology" w:date="2019-07-13T22:06:00Z">
                          <w:rPr>
                            <w:rFonts w:ascii="Cambria Math" w:hAnsi="Cambria Math"/>
                            <w:color w:val="0032CC"/>
                          </w:rPr>
                        </w:rPrChange>
                      </w:rPr>
                      <m:t>φ ∈ {1, …, 5}</m:t>
                    </w:ins>
                  </m:r>
                </m:lim>
              </m:limLow>
            </m:fName>
            <m:e>
              <m:r>
                <w:ins w:id="828" w:author="Reis-Filho, Jorge S./Pathology" w:date="2019-07-13T22:06:00Z">
                  <w:rPr>
                    <w:rFonts w:ascii="Cambria Math" w:hAnsi="Cambria Math" w:cs="Arial"/>
                    <w:color w:val="0032CC"/>
                    <w:sz w:val="22"/>
                    <w:szCs w:val="22"/>
                    <w:rPrChange w:id="829" w:author="Reis-Filho, Jorge S./Pathology" w:date="2019-07-13T22:06:00Z">
                      <w:rPr>
                        <w:rFonts w:ascii="Cambria Math" w:hAnsi="Cambria Math"/>
                        <w:color w:val="0032CC"/>
                      </w:rPr>
                    </w:rPrChange>
                  </w:rPr>
                  <m:t>SSE(φ)</m:t>
                </w:ins>
              </m:r>
            </m:e>
          </m:func>
        </m:oMath>
      </m:oMathPara>
    </w:p>
    <w:p w14:paraId="596ADBF0" w14:textId="77777777" w:rsidR="009063E5" w:rsidRPr="009063E5" w:rsidRDefault="009063E5">
      <w:pPr>
        <w:spacing w:line="480" w:lineRule="auto"/>
        <w:jc w:val="both"/>
        <w:rPr>
          <w:ins w:id="830" w:author="Reis-Filho, Jorge S./Pathology" w:date="2019-07-13T22:06:00Z"/>
          <w:rFonts w:ascii="Arial" w:hAnsi="Arial" w:cs="Arial"/>
          <w:color w:val="0032CC"/>
          <w:sz w:val="22"/>
          <w:szCs w:val="22"/>
          <w:rPrChange w:id="831" w:author="Reis-Filho, Jorge S./Pathology" w:date="2019-07-13T22:06:00Z">
            <w:rPr>
              <w:ins w:id="832" w:author="Reis-Filho, Jorge S./Pathology" w:date="2019-07-13T22:06:00Z"/>
              <w:rFonts w:ascii="Arial" w:hAnsi="Arial" w:cs="Arial"/>
              <w:color w:val="0032CC"/>
            </w:rPr>
          </w:rPrChange>
        </w:rPr>
        <w:pPrChange w:id="833" w:author="Reis-Filho, Jorge S./Pathology" w:date="2019-07-13T22:07:00Z">
          <w:pPr>
            <w:jc w:val="both"/>
          </w:pPr>
        </w:pPrChange>
      </w:pPr>
    </w:p>
    <w:p w14:paraId="738474C7" w14:textId="77777777" w:rsidR="009063E5" w:rsidRPr="009063E5" w:rsidRDefault="009063E5">
      <w:pPr>
        <w:spacing w:line="480" w:lineRule="auto"/>
        <w:jc w:val="both"/>
        <w:rPr>
          <w:ins w:id="834" w:author="Reis-Filho, Jorge S./Pathology" w:date="2019-07-13T22:06:00Z"/>
          <w:rFonts w:ascii="Arial" w:hAnsi="Arial" w:cs="Arial"/>
          <w:color w:val="0032CC"/>
          <w:sz w:val="22"/>
          <w:szCs w:val="22"/>
          <w:rPrChange w:id="835" w:author="Reis-Filho, Jorge S./Pathology" w:date="2019-07-13T22:06:00Z">
            <w:rPr>
              <w:ins w:id="836" w:author="Reis-Filho, Jorge S./Pathology" w:date="2019-07-13T22:06:00Z"/>
              <w:rFonts w:ascii="Arial" w:hAnsi="Arial" w:cs="Arial"/>
              <w:color w:val="0032CC"/>
            </w:rPr>
          </w:rPrChange>
        </w:rPr>
        <w:pPrChange w:id="837" w:author="Reis-Filho, Jorge S./Pathology" w:date="2019-07-13T22:07:00Z">
          <w:pPr>
            <w:jc w:val="both"/>
          </w:pPr>
        </w:pPrChange>
      </w:pPr>
      <w:ins w:id="838" w:author="Reis-Filho, Jorge S./Pathology" w:date="2019-07-13T22:06:00Z">
        <w:r w:rsidRPr="009063E5">
          <w:rPr>
            <w:rFonts w:ascii="Arial" w:hAnsi="Arial" w:cs="Arial"/>
            <w:color w:val="0032CC"/>
            <w:sz w:val="22"/>
            <w:szCs w:val="22"/>
            <w:rPrChange w:id="839" w:author="Reis-Filho, Jorge S./Pathology" w:date="2019-07-13T22:06:00Z">
              <w:rPr>
                <w:rFonts w:ascii="Arial" w:hAnsi="Arial" w:cs="Arial"/>
                <w:color w:val="0032CC"/>
              </w:rPr>
            </w:rPrChange>
          </w:rPr>
          <w:t xml:space="preserve">Amplifications and homozygous deletions were inferred for the 410 genes included in the MSK-IMPACT assay based on the amplitude of </w:t>
        </w:r>
        <m:oMath>
          <m:r>
            <w:rPr>
              <w:rFonts w:ascii="Cambria Math" w:hAnsi="Cambria Math" w:cs="Arial"/>
              <w:color w:val="0032CC"/>
              <w:sz w:val="22"/>
              <w:szCs w:val="22"/>
              <w:rPrChange w:id="840" w:author="Reis-Filho, Jorge S./Pathology" w:date="2019-07-13T22:06:00Z">
                <w:rPr>
                  <w:rFonts w:ascii="Cambria Math" w:hAnsi="Cambria Math" w:cs="Arial"/>
                  <w:color w:val="0032CC"/>
                </w:rPr>
              </w:rPrChange>
            </w:rPr>
            <m:t>n</m:t>
          </m:r>
        </m:oMath>
        <w:r w:rsidRPr="009063E5">
          <w:rPr>
            <w:rFonts w:ascii="Arial" w:hAnsi="Arial" w:cs="Arial"/>
            <w:color w:val="0032CC"/>
            <w:sz w:val="22"/>
            <w:szCs w:val="22"/>
            <w:rPrChange w:id="841" w:author="Reis-Filho, Jorge S./Pathology" w:date="2019-07-13T22:06:00Z">
              <w:rPr>
                <w:rFonts w:ascii="Arial" w:hAnsi="Arial" w:cs="Arial"/>
                <w:color w:val="0032CC"/>
              </w:rPr>
            </w:rPrChange>
          </w:rPr>
          <w:t xml:space="preserve"> and </w:t>
        </w:r>
        <m:oMath>
          <m:sSup>
            <m:sSupPr>
              <m:ctrlPr>
                <w:rPr>
                  <w:rFonts w:ascii="Cambria Math" w:hAnsi="Cambria Math" w:cs="Arial"/>
                  <w:color w:val="0032CC"/>
                  <w:sz w:val="22"/>
                  <w:szCs w:val="22"/>
                </w:rPr>
              </m:ctrlPr>
            </m:sSupPr>
            <m:e>
              <m:r>
                <w:rPr>
                  <w:rFonts w:ascii="Cambria Math" w:hAnsi="Cambria Math" w:cs="Arial"/>
                  <w:color w:val="0032CC"/>
                  <w:sz w:val="22"/>
                  <w:szCs w:val="22"/>
                  <w:rPrChange w:id="842" w:author="Reis-Filho, Jorge S./Pathology" w:date="2019-07-13T22:06:00Z">
                    <w:rPr>
                      <w:rFonts w:ascii="Cambria Math" w:hAnsi="Cambria Math" w:cs="Arial"/>
                      <w:color w:val="0032CC"/>
                    </w:rPr>
                  </w:rPrChange>
                </w:rPr>
                <m:t>φ</m:t>
              </m:r>
            </m:e>
            <m:sup>
              <m:r>
                <w:rPr>
                  <w:rFonts w:ascii="Cambria Math" w:hAnsi="Cambria Math" w:cs="Arial"/>
                  <w:color w:val="0032CC"/>
                  <w:sz w:val="22"/>
                  <w:szCs w:val="22"/>
                  <w:rPrChange w:id="843" w:author="Reis-Filho, Jorge S./Pathology" w:date="2019-07-13T22:06:00Z">
                    <w:rPr>
                      <w:rFonts w:ascii="Cambria Math" w:hAnsi="Cambria Math" w:cs="Arial"/>
                      <w:color w:val="0032CC"/>
                    </w:rPr>
                  </w:rPrChange>
                </w:rPr>
                <m:t>*</m:t>
              </m:r>
            </m:sup>
          </m:sSup>
        </m:oMath>
        <w:r w:rsidRPr="009063E5">
          <w:rPr>
            <w:rFonts w:ascii="Arial" w:hAnsi="Arial" w:cs="Arial"/>
            <w:color w:val="0032CC"/>
            <w:sz w:val="22"/>
            <w:szCs w:val="22"/>
            <w:rPrChange w:id="844" w:author="Reis-Filho, Jorge S./Pathology" w:date="2019-07-13T22:06:00Z">
              <w:rPr>
                <w:rFonts w:ascii="Arial" w:hAnsi="Arial" w:cs="Arial"/>
                <w:color w:val="0032CC"/>
              </w:rPr>
            </w:rPrChange>
          </w:rPr>
          <w:t xml:space="preserve"> as follows:</w:t>
        </w:r>
      </w:ins>
    </w:p>
    <w:p w14:paraId="3B80FA64" w14:textId="77777777" w:rsidR="009063E5" w:rsidRPr="009063E5" w:rsidRDefault="009063E5">
      <w:pPr>
        <w:spacing w:line="480" w:lineRule="auto"/>
        <w:jc w:val="both"/>
        <w:rPr>
          <w:ins w:id="845" w:author="Reis-Filho, Jorge S./Pathology" w:date="2019-07-13T22:06:00Z"/>
          <w:rFonts w:ascii="Arial" w:hAnsi="Arial" w:cs="Arial"/>
          <w:color w:val="0032CC"/>
          <w:sz w:val="22"/>
          <w:szCs w:val="22"/>
          <w:rPrChange w:id="846" w:author="Reis-Filho, Jorge S./Pathology" w:date="2019-07-13T22:06:00Z">
            <w:rPr>
              <w:ins w:id="847" w:author="Reis-Filho, Jorge S./Pathology" w:date="2019-07-13T22:06:00Z"/>
              <w:rFonts w:ascii="Arial" w:hAnsi="Arial" w:cs="Arial"/>
              <w:color w:val="0032CC"/>
            </w:rPr>
          </w:rPrChange>
        </w:rPr>
        <w:pPrChange w:id="848" w:author="Reis-Filho, Jorge S./Pathology" w:date="2019-07-13T22:07:00Z">
          <w:pPr>
            <w:jc w:val="both"/>
          </w:pPr>
        </w:pPrChange>
      </w:pPr>
    </w:p>
    <w:p w14:paraId="5E12B128" w14:textId="77777777" w:rsidR="009063E5" w:rsidRPr="009063E5" w:rsidRDefault="009063E5">
      <w:pPr>
        <w:spacing w:line="480" w:lineRule="auto"/>
        <w:jc w:val="both"/>
        <w:rPr>
          <w:ins w:id="849" w:author="Reis-Filho, Jorge S./Pathology" w:date="2019-07-13T22:06:00Z"/>
          <w:rFonts w:ascii="Arial" w:hAnsi="Arial" w:cs="Arial"/>
          <w:color w:val="0032CC"/>
          <w:sz w:val="22"/>
          <w:szCs w:val="22"/>
          <w:rPrChange w:id="850" w:author="Reis-Filho, Jorge S./Pathology" w:date="2019-07-13T22:06:00Z">
            <w:rPr>
              <w:ins w:id="851" w:author="Reis-Filho, Jorge S./Pathology" w:date="2019-07-13T22:06:00Z"/>
              <w:rFonts w:ascii="Arial" w:hAnsi="Arial" w:cs="Arial"/>
              <w:color w:val="0032CC"/>
            </w:rPr>
          </w:rPrChange>
        </w:rPr>
        <w:pPrChange w:id="852" w:author="Reis-Filho, Jorge S./Pathology" w:date="2019-07-13T22:07:00Z">
          <w:pPr>
            <w:jc w:val="both"/>
          </w:pPr>
        </w:pPrChange>
      </w:pPr>
      <m:oMathPara>
        <m:oMathParaPr>
          <m:jc m:val="center"/>
        </m:oMathParaPr>
        <m:oMath>
          <m:r>
            <w:ins w:id="853" w:author="Reis-Filho, Jorge S./Pathology" w:date="2019-07-13T22:06:00Z">
              <w:rPr>
                <w:rFonts w:ascii="Cambria Math" w:hAnsi="Cambria Math" w:cs="Arial"/>
                <w:color w:val="0032CC"/>
                <w:sz w:val="22"/>
                <w:szCs w:val="22"/>
                <w:rPrChange w:id="854" w:author="Reis-Filho, Jorge S./Pathology" w:date="2019-07-13T22:06:00Z">
                  <w:rPr>
                    <w:rFonts w:ascii="Cambria Math" w:hAnsi="Cambria Math"/>
                    <w:color w:val="0032CC"/>
                  </w:rPr>
                </w:rPrChange>
              </w:rPr>
              <m:t>f</m:t>
            </w:ins>
          </m:r>
          <m:d>
            <m:dPr>
              <m:ctrlPr>
                <w:ins w:id="855" w:author="Reis-Filho, Jorge S./Pathology" w:date="2019-07-13T22:06:00Z">
                  <w:rPr>
                    <w:rFonts w:ascii="Cambria Math" w:hAnsi="Cambria Math" w:cs="Arial"/>
                    <w:i/>
                    <w:color w:val="0032CC"/>
                    <w:sz w:val="22"/>
                    <w:szCs w:val="22"/>
                  </w:rPr>
                </w:ins>
              </m:ctrlPr>
            </m:dPr>
            <m:e>
              <m:r>
                <w:ins w:id="856" w:author="Reis-Filho, Jorge S./Pathology" w:date="2019-07-13T22:06:00Z">
                  <w:rPr>
                    <w:rFonts w:ascii="Cambria Math" w:hAnsi="Cambria Math" w:cs="Arial"/>
                    <w:color w:val="0032CC"/>
                    <w:sz w:val="22"/>
                    <w:szCs w:val="22"/>
                    <w:rPrChange w:id="857" w:author="Reis-Filho, Jorge S./Pathology" w:date="2019-07-13T22:06:00Z">
                      <w:rPr>
                        <w:rFonts w:ascii="Cambria Math" w:hAnsi="Cambria Math"/>
                        <w:color w:val="0032CC"/>
                      </w:rPr>
                    </w:rPrChange>
                  </w:rPr>
                  <m:t>n</m:t>
                </w:ins>
              </m:r>
            </m:e>
          </m:d>
          <m:r>
            <w:ins w:id="858" w:author="Reis-Filho, Jorge S./Pathology" w:date="2019-07-13T22:06:00Z">
              <w:rPr>
                <w:rFonts w:ascii="Cambria Math" w:hAnsi="Cambria Math" w:cs="Arial"/>
                <w:color w:val="0032CC"/>
                <w:sz w:val="22"/>
                <w:szCs w:val="22"/>
                <w:rPrChange w:id="859" w:author="Reis-Filho, Jorge S./Pathology" w:date="2019-07-13T22:06:00Z">
                  <w:rPr>
                    <w:rFonts w:ascii="Cambria Math" w:hAnsi="Cambria Math" w:cs="Arial"/>
                    <w:color w:val="0032CC"/>
                  </w:rPr>
                </w:rPrChange>
              </w:rPr>
              <m:t>=</m:t>
            </w:ins>
          </m:r>
          <m:d>
            <m:dPr>
              <m:begChr m:val="{"/>
              <m:endChr m:val=""/>
              <m:ctrlPr>
                <w:ins w:id="860" w:author="Reis-Filho, Jorge S./Pathology" w:date="2019-07-13T22:06:00Z">
                  <w:rPr>
                    <w:rFonts w:ascii="Cambria Math" w:hAnsi="Cambria Math" w:cs="Arial"/>
                    <w:i/>
                    <w:color w:val="0032CC"/>
                    <w:sz w:val="22"/>
                    <w:szCs w:val="22"/>
                  </w:rPr>
                </w:ins>
              </m:ctrlPr>
            </m:dPr>
            <m:e>
              <m:eqArr>
                <m:eqArrPr>
                  <m:ctrlPr>
                    <w:ins w:id="861" w:author="Reis-Filho, Jorge S./Pathology" w:date="2019-07-13T22:06:00Z">
                      <w:rPr>
                        <w:rFonts w:ascii="Cambria Math" w:hAnsi="Cambria Math" w:cs="Arial"/>
                        <w:i/>
                        <w:color w:val="0032CC"/>
                        <w:sz w:val="22"/>
                        <w:szCs w:val="22"/>
                      </w:rPr>
                    </w:ins>
                  </m:ctrlPr>
                </m:eqArrPr>
                <m:e>
                  <m:r>
                    <w:ins w:id="862" w:author="Reis-Filho, Jorge S./Pathology" w:date="2019-07-13T22:06:00Z">
                      <w:rPr>
                        <w:rFonts w:ascii="Cambria Math" w:hAnsi="Cambria Math" w:cs="Arial"/>
                        <w:color w:val="0032CC"/>
                        <w:sz w:val="22"/>
                        <w:szCs w:val="22"/>
                        <w:rPrChange w:id="863" w:author="Reis-Filho, Jorge S./Pathology" w:date="2019-07-13T22:06:00Z">
                          <w:rPr>
                            <w:rFonts w:ascii="Cambria Math" w:hAnsi="Cambria Math"/>
                            <w:color w:val="0032CC"/>
                          </w:rPr>
                        </w:rPrChange>
                      </w:rPr>
                      <m:t>-1 ,</m:t>
                    </w:ins>
                  </m:r>
                  <m:r>
                    <w:ins w:id="864" w:author="Reis-Filho, Jorge S./Pathology" w:date="2019-07-13T22:06:00Z">
                      <m:rPr>
                        <m:nor/>
                      </m:rPr>
                      <w:rPr>
                        <w:rFonts w:ascii="Arial" w:hAnsi="Arial" w:cs="Arial"/>
                        <w:color w:val="0032CC"/>
                        <w:sz w:val="22"/>
                        <w:szCs w:val="22"/>
                        <w:rPrChange w:id="865" w:author="Reis-Filho, Jorge S./Pathology" w:date="2019-07-13T22:06:00Z">
                          <w:rPr>
                            <w:rFonts w:ascii="Cambria Math" w:hAnsi="Cambria Math"/>
                            <w:color w:val="0032CC"/>
                          </w:rPr>
                        </w:rPrChange>
                      </w:rPr>
                      <m:t xml:space="preserve">   round</m:t>
                    </w:ins>
                  </m:r>
                  <m:d>
                    <m:dPr>
                      <m:ctrlPr>
                        <w:ins w:id="866" w:author="Reis-Filho, Jorge S./Pathology" w:date="2019-07-13T22:06:00Z">
                          <w:rPr>
                            <w:rFonts w:ascii="Cambria Math" w:hAnsi="Cambria Math" w:cs="Arial"/>
                            <w:i/>
                            <w:color w:val="0032CC"/>
                            <w:sz w:val="22"/>
                            <w:szCs w:val="22"/>
                          </w:rPr>
                        </w:ins>
                      </m:ctrlPr>
                    </m:dPr>
                    <m:e>
                      <m:r>
                        <w:ins w:id="867" w:author="Reis-Filho, Jorge S./Pathology" w:date="2019-07-13T22:06:00Z">
                          <w:rPr>
                            <w:rFonts w:ascii="Cambria Math" w:hAnsi="Cambria Math" w:cs="Arial"/>
                            <w:color w:val="0032CC"/>
                            <w:sz w:val="22"/>
                            <w:szCs w:val="22"/>
                            <w:rPrChange w:id="868" w:author="Reis-Filho, Jorge S./Pathology" w:date="2019-07-13T22:06:00Z">
                              <w:rPr>
                                <w:rFonts w:ascii="Cambria Math" w:hAnsi="Cambria Math"/>
                                <w:color w:val="0032CC"/>
                              </w:rPr>
                            </w:rPrChange>
                          </w:rPr>
                          <m:t>n</m:t>
                        </w:ins>
                      </m:r>
                    </m:e>
                  </m:d>
                  <m:r>
                    <w:ins w:id="869" w:author="Reis-Filho, Jorge S./Pathology" w:date="2019-07-13T22:06:00Z">
                      <w:rPr>
                        <w:rFonts w:ascii="Cambria Math" w:hAnsi="Cambria Math" w:cs="Arial"/>
                        <w:color w:val="0032CC"/>
                        <w:sz w:val="22"/>
                        <w:szCs w:val="22"/>
                        <w:rPrChange w:id="870" w:author="Reis-Filho, Jorge S./Pathology" w:date="2019-07-13T22:06:00Z">
                          <w:rPr>
                            <w:rFonts w:ascii="Cambria Math" w:hAnsi="Cambria Math"/>
                            <w:color w:val="0032CC"/>
                          </w:rPr>
                        </w:rPrChange>
                      </w:rPr>
                      <m:t>&lt;</m:t>
                    </w:ins>
                  </m:r>
                  <m:r>
                    <w:ins w:id="871" w:author="Reis-Filho, Jorge S./Pathology" w:date="2019-07-13T22:06:00Z">
                      <m:rPr>
                        <m:nor/>
                      </m:rPr>
                      <w:rPr>
                        <w:rFonts w:ascii="Arial" w:hAnsi="Arial" w:cs="Arial"/>
                        <w:color w:val="0032CC"/>
                        <w:sz w:val="22"/>
                        <w:szCs w:val="22"/>
                        <w:rPrChange w:id="872" w:author="Reis-Filho, Jorge S./Pathology" w:date="2019-07-13T22:06:00Z">
                          <w:rPr>
                            <w:rFonts w:ascii="Cambria Math" w:hAnsi="Cambria Math"/>
                            <w:color w:val="0032CC"/>
                          </w:rPr>
                        </w:rPrChange>
                      </w:rPr>
                      <m:t>round</m:t>
                    </w:ins>
                  </m:r>
                  <m:d>
                    <m:dPr>
                      <m:ctrlPr>
                        <w:ins w:id="873" w:author="Reis-Filho, Jorge S./Pathology" w:date="2019-07-13T22:06:00Z">
                          <w:rPr>
                            <w:rFonts w:ascii="Cambria Math" w:hAnsi="Cambria Math" w:cs="Arial"/>
                            <w:i/>
                            <w:color w:val="0032CC"/>
                            <w:sz w:val="22"/>
                            <w:szCs w:val="22"/>
                          </w:rPr>
                        </w:ins>
                      </m:ctrlPr>
                    </m:dPr>
                    <m:e>
                      <m:sSup>
                        <m:sSupPr>
                          <m:ctrlPr>
                            <w:ins w:id="874" w:author="Reis-Filho, Jorge S./Pathology" w:date="2019-07-13T22:06:00Z">
                              <w:rPr>
                                <w:rFonts w:ascii="Cambria Math" w:hAnsi="Cambria Math" w:cs="Arial"/>
                                <w:i/>
                                <w:color w:val="0032CC"/>
                                <w:sz w:val="22"/>
                                <w:szCs w:val="22"/>
                              </w:rPr>
                            </w:ins>
                          </m:ctrlPr>
                        </m:sSupPr>
                        <m:e>
                          <m:r>
                            <w:ins w:id="875" w:author="Reis-Filho, Jorge S./Pathology" w:date="2019-07-13T22:06:00Z">
                              <w:rPr>
                                <w:rFonts w:ascii="Cambria Math" w:hAnsi="Cambria Math" w:cs="Arial"/>
                                <w:color w:val="0032CC"/>
                                <w:sz w:val="22"/>
                                <w:szCs w:val="22"/>
                                <w:rPrChange w:id="876" w:author="Reis-Filho, Jorge S./Pathology" w:date="2019-07-13T22:06:00Z">
                                  <w:rPr>
                                    <w:rFonts w:ascii="Cambria Math" w:hAnsi="Cambria Math"/>
                                    <w:color w:val="0032CC"/>
                                  </w:rPr>
                                </w:rPrChange>
                              </w:rPr>
                              <m:t>φ</m:t>
                            </w:ins>
                          </m:r>
                        </m:e>
                        <m:sup>
                          <m:r>
                            <w:ins w:id="877" w:author="Reis-Filho, Jorge S./Pathology" w:date="2019-07-13T22:06:00Z">
                              <w:rPr>
                                <w:rFonts w:ascii="Cambria Math" w:hAnsi="Cambria Math" w:cs="Arial"/>
                                <w:color w:val="0032CC"/>
                                <w:sz w:val="22"/>
                                <w:szCs w:val="22"/>
                                <w:rPrChange w:id="878" w:author="Reis-Filho, Jorge S./Pathology" w:date="2019-07-13T22:06:00Z">
                                  <w:rPr>
                                    <w:rFonts w:ascii="Cambria Math" w:hAnsi="Cambria Math"/>
                                    <w:color w:val="0032CC"/>
                                  </w:rPr>
                                </w:rPrChange>
                              </w:rPr>
                              <m:t>*</m:t>
                            </w:ins>
                          </m:r>
                        </m:sup>
                      </m:sSup>
                    </m:e>
                  </m:d>
                  <m:r>
                    <w:ins w:id="879" w:author="Reis-Filho, Jorge S./Pathology" w:date="2019-07-13T22:06:00Z">
                      <w:rPr>
                        <w:rFonts w:ascii="Cambria Math" w:hAnsi="Cambria Math" w:cs="Arial"/>
                        <w:color w:val="0032CC"/>
                        <w:sz w:val="22"/>
                        <w:szCs w:val="22"/>
                        <w:rPrChange w:id="880" w:author="Reis-Filho, Jorge S./Pathology" w:date="2019-07-13T22:06:00Z">
                          <w:rPr>
                            <w:rFonts w:ascii="Cambria Math" w:hAnsi="Cambria Math"/>
                            <w:color w:val="0032CC"/>
                          </w:rPr>
                        </w:rPrChange>
                      </w:rPr>
                      <m:t xml:space="preserve">- </m:t>
                    </w:ins>
                  </m:r>
                  <m:sSub>
                    <m:sSubPr>
                      <m:ctrlPr>
                        <w:ins w:id="881" w:author="Reis-Filho, Jorge S./Pathology" w:date="2019-07-13T22:06:00Z">
                          <w:rPr>
                            <w:rFonts w:ascii="Cambria Math" w:hAnsi="Cambria Math" w:cs="Arial"/>
                            <w:i/>
                            <w:color w:val="0032CC"/>
                            <w:sz w:val="22"/>
                            <w:szCs w:val="22"/>
                          </w:rPr>
                        </w:ins>
                      </m:ctrlPr>
                    </m:sSubPr>
                    <m:e>
                      <m:r>
                        <w:ins w:id="882" w:author="Reis-Filho, Jorge S./Pathology" w:date="2019-07-13T22:06:00Z">
                          <w:rPr>
                            <w:rFonts w:ascii="Cambria Math" w:hAnsi="Cambria Math" w:cs="Arial"/>
                            <w:color w:val="0032CC"/>
                            <w:sz w:val="22"/>
                            <w:szCs w:val="22"/>
                            <w:rPrChange w:id="883" w:author="Reis-Filho, Jorge S./Pathology" w:date="2019-07-13T22:06:00Z">
                              <w:rPr>
                                <w:rFonts w:ascii="Cambria Math" w:hAnsi="Cambria Math"/>
                                <w:color w:val="0032CC"/>
                              </w:rPr>
                            </w:rPrChange>
                          </w:rPr>
                          <m:t>x</m:t>
                        </w:ins>
                      </m:r>
                    </m:e>
                    <m:sub>
                      <m:r>
                        <w:ins w:id="884" w:author="Reis-Filho, Jorge S./Pathology" w:date="2019-07-13T22:06:00Z">
                          <w:rPr>
                            <w:rFonts w:ascii="Cambria Math" w:hAnsi="Cambria Math" w:cs="Arial"/>
                            <w:color w:val="0032CC"/>
                            <w:sz w:val="22"/>
                            <w:szCs w:val="22"/>
                            <w:rPrChange w:id="885" w:author="Reis-Filho, Jorge S./Pathology" w:date="2019-07-13T22:06:00Z">
                              <w:rPr>
                                <w:rFonts w:ascii="Cambria Math" w:hAnsi="Cambria Math"/>
                                <w:color w:val="0032CC"/>
                              </w:rPr>
                            </w:rPrChange>
                          </w:rPr>
                          <m:t>1</m:t>
                        </w:ins>
                      </m:r>
                    </m:sub>
                  </m:sSub>
                </m:e>
                <m:e>
                  <m:r>
                    <w:ins w:id="886" w:author="Reis-Filho, Jorge S./Pathology" w:date="2019-07-13T22:06:00Z">
                      <w:rPr>
                        <w:rFonts w:ascii="Cambria Math" w:hAnsi="Cambria Math" w:cs="Arial"/>
                        <w:color w:val="0032CC"/>
                        <w:sz w:val="22"/>
                        <w:szCs w:val="22"/>
                        <w:rPrChange w:id="887" w:author="Reis-Filho, Jorge S./Pathology" w:date="2019-07-13T22:06:00Z">
                          <w:rPr>
                            <w:rFonts w:ascii="Cambria Math" w:hAnsi="Cambria Math"/>
                            <w:color w:val="0032CC"/>
                          </w:rPr>
                        </w:rPrChange>
                      </w:rPr>
                      <m:t>+1 , &amp;</m:t>
                    </w:ins>
                  </m:r>
                  <m:r>
                    <w:ins w:id="888" w:author="Reis-Filho, Jorge S./Pathology" w:date="2019-07-13T22:06:00Z">
                      <m:rPr>
                        <m:nor/>
                      </m:rPr>
                      <w:rPr>
                        <w:rFonts w:ascii="Arial" w:hAnsi="Arial" w:cs="Arial"/>
                        <w:color w:val="0032CC"/>
                        <w:sz w:val="22"/>
                        <w:szCs w:val="22"/>
                        <w:rPrChange w:id="889" w:author="Reis-Filho, Jorge S./Pathology" w:date="2019-07-13T22:06:00Z">
                          <w:rPr>
                            <w:rFonts w:ascii="Cambria Math" w:hAnsi="Cambria Math"/>
                            <w:color w:val="0032CC"/>
                          </w:rPr>
                        </w:rPrChange>
                      </w:rPr>
                      <m:t xml:space="preserve">  round</m:t>
                    </w:ins>
                  </m:r>
                  <m:r>
                    <w:ins w:id="890" w:author="Reis-Filho, Jorge S./Pathology" w:date="2019-07-13T22:06:00Z">
                      <w:rPr>
                        <w:rFonts w:ascii="Cambria Math" w:hAnsi="Cambria Math" w:cs="Arial"/>
                        <w:color w:val="0032CC"/>
                        <w:sz w:val="22"/>
                        <w:szCs w:val="22"/>
                        <w:rPrChange w:id="891" w:author="Reis-Filho, Jorge S./Pathology" w:date="2019-07-13T22:06:00Z">
                          <w:rPr>
                            <w:rFonts w:ascii="Cambria Math" w:hAnsi="Cambria Math"/>
                            <w:color w:val="0032CC"/>
                          </w:rPr>
                        </w:rPrChange>
                      </w:rPr>
                      <m:t>(n)&gt;</m:t>
                    </w:ins>
                  </m:r>
                  <m:r>
                    <w:ins w:id="892" w:author="Reis-Filho, Jorge S./Pathology" w:date="2019-07-13T22:06:00Z">
                      <m:rPr>
                        <m:nor/>
                      </m:rPr>
                      <w:rPr>
                        <w:rFonts w:ascii="Arial" w:hAnsi="Arial" w:cs="Arial"/>
                        <w:color w:val="0032CC"/>
                        <w:sz w:val="22"/>
                        <w:szCs w:val="22"/>
                        <w:rPrChange w:id="893" w:author="Reis-Filho, Jorge S./Pathology" w:date="2019-07-13T22:06:00Z">
                          <w:rPr>
                            <w:rFonts w:ascii="Cambria Math" w:hAnsi="Cambria Math"/>
                            <w:color w:val="0032CC"/>
                          </w:rPr>
                        </w:rPrChange>
                      </w:rPr>
                      <m:t>round</m:t>
                    </w:ins>
                  </m:r>
                  <m:d>
                    <m:dPr>
                      <m:ctrlPr>
                        <w:ins w:id="894" w:author="Reis-Filho, Jorge S./Pathology" w:date="2019-07-13T22:06:00Z">
                          <w:rPr>
                            <w:rFonts w:ascii="Cambria Math" w:hAnsi="Cambria Math" w:cs="Arial"/>
                            <w:i/>
                            <w:color w:val="0032CC"/>
                            <w:sz w:val="22"/>
                            <w:szCs w:val="22"/>
                          </w:rPr>
                        </w:ins>
                      </m:ctrlPr>
                    </m:dPr>
                    <m:e>
                      <m:sSup>
                        <m:sSupPr>
                          <m:ctrlPr>
                            <w:ins w:id="895" w:author="Reis-Filho, Jorge S./Pathology" w:date="2019-07-13T22:06:00Z">
                              <w:rPr>
                                <w:rFonts w:ascii="Cambria Math" w:hAnsi="Cambria Math" w:cs="Arial"/>
                                <w:i/>
                                <w:color w:val="0032CC"/>
                                <w:sz w:val="22"/>
                                <w:szCs w:val="22"/>
                              </w:rPr>
                            </w:ins>
                          </m:ctrlPr>
                        </m:sSupPr>
                        <m:e>
                          <m:r>
                            <w:ins w:id="896" w:author="Reis-Filho, Jorge S./Pathology" w:date="2019-07-13T22:06:00Z">
                              <w:rPr>
                                <w:rFonts w:ascii="Cambria Math" w:hAnsi="Cambria Math" w:cs="Arial"/>
                                <w:color w:val="0032CC"/>
                                <w:sz w:val="22"/>
                                <w:szCs w:val="22"/>
                                <w:rPrChange w:id="897" w:author="Reis-Filho, Jorge S./Pathology" w:date="2019-07-13T22:06:00Z">
                                  <w:rPr>
                                    <w:rFonts w:ascii="Cambria Math" w:hAnsi="Cambria Math"/>
                                    <w:color w:val="0032CC"/>
                                  </w:rPr>
                                </w:rPrChange>
                              </w:rPr>
                              <m:t>φ</m:t>
                            </w:ins>
                          </m:r>
                        </m:e>
                        <m:sup>
                          <m:r>
                            <w:ins w:id="898" w:author="Reis-Filho, Jorge S./Pathology" w:date="2019-07-13T22:06:00Z">
                              <w:rPr>
                                <w:rFonts w:ascii="Cambria Math" w:hAnsi="Cambria Math" w:cs="Arial"/>
                                <w:color w:val="0032CC"/>
                                <w:sz w:val="22"/>
                                <w:szCs w:val="22"/>
                                <w:rPrChange w:id="899" w:author="Reis-Filho, Jorge S./Pathology" w:date="2019-07-13T22:06:00Z">
                                  <w:rPr>
                                    <w:rFonts w:ascii="Cambria Math" w:hAnsi="Cambria Math"/>
                                    <w:color w:val="0032CC"/>
                                  </w:rPr>
                                </w:rPrChange>
                              </w:rPr>
                              <m:t>*</m:t>
                            </w:ins>
                          </m:r>
                        </m:sup>
                      </m:sSup>
                    </m:e>
                  </m:d>
                  <m:r>
                    <w:ins w:id="900" w:author="Reis-Filho, Jorge S./Pathology" w:date="2019-07-13T22:06:00Z">
                      <w:rPr>
                        <w:rFonts w:ascii="Cambria Math" w:hAnsi="Cambria Math" w:cs="Arial"/>
                        <w:color w:val="0032CC"/>
                        <w:sz w:val="22"/>
                        <w:szCs w:val="22"/>
                        <w:rPrChange w:id="901" w:author="Reis-Filho, Jorge S./Pathology" w:date="2019-07-13T22:06:00Z">
                          <w:rPr>
                            <w:rFonts w:ascii="Cambria Math" w:hAnsi="Cambria Math"/>
                            <w:color w:val="0032CC"/>
                          </w:rPr>
                        </w:rPrChange>
                      </w:rPr>
                      <m:t xml:space="preserve">+ </m:t>
                    </w:ins>
                  </m:r>
                  <m:sSub>
                    <m:sSubPr>
                      <m:ctrlPr>
                        <w:ins w:id="902" w:author="Reis-Filho, Jorge S./Pathology" w:date="2019-07-13T22:06:00Z">
                          <w:rPr>
                            <w:rFonts w:ascii="Cambria Math" w:hAnsi="Cambria Math" w:cs="Arial"/>
                            <w:i/>
                            <w:color w:val="0032CC"/>
                            <w:sz w:val="22"/>
                            <w:szCs w:val="22"/>
                          </w:rPr>
                        </w:ins>
                      </m:ctrlPr>
                    </m:sSubPr>
                    <m:e>
                      <m:r>
                        <w:ins w:id="903" w:author="Reis-Filho, Jorge S./Pathology" w:date="2019-07-13T22:06:00Z">
                          <w:rPr>
                            <w:rFonts w:ascii="Cambria Math" w:hAnsi="Cambria Math" w:cs="Arial"/>
                            <w:color w:val="0032CC"/>
                            <w:sz w:val="22"/>
                            <w:szCs w:val="22"/>
                            <w:rPrChange w:id="904" w:author="Reis-Filho, Jorge S./Pathology" w:date="2019-07-13T22:06:00Z">
                              <w:rPr>
                                <w:rFonts w:ascii="Cambria Math" w:hAnsi="Cambria Math"/>
                                <w:color w:val="0032CC"/>
                              </w:rPr>
                            </w:rPrChange>
                          </w:rPr>
                          <m:t>x</m:t>
                        </w:ins>
                      </m:r>
                    </m:e>
                    <m:sub>
                      <m:r>
                        <w:ins w:id="905" w:author="Reis-Filho, Jorge S./Pathology" w:date="2019-07-13T22:06:00Z">
                          <w:rPr>
                            <w:rFonts w:ascii="Cambria Math" w:hAnsi="Cambria Math" w:cs="Arial"/>
                            <w:color w:val="0032CC"/>
                            <w:sz w:val="22"/>
                            <w:szCs w:val="22"/>
                            <w:rPrChange w:id="906" w:author="Reis-Filho, Jorge S./Pathology" w:date="2019-07-13T22:06:00Z">
                              <w:rPr>
                                <w:rFonts w:ascii="Cambria Math" w:hAnsi="Cambria Math"/>
                                <w:color w:val="0032CC"/>
                              </w:rPr>
                            </w:rPrChange>
                          </w:rPr>
                          <m:t>2</m:t>
                        </w:ins>
                      </m:r>
                    </m:sub>
                  </m:sSub>
                  <m:ctrlPr>
                    <w:ins w:id="907" w:author="Reis-Filho, Jorge S./Pathology" w:date="2019-07-13T22:06:00Z">
                      <w:rPr>
                        <w:rFonts w:ascii="Cambria Math" w:eastAsia="Cambria Math" w:hAnsi="Cambria Math" w:cs="Arial"/>
                        <w:i/>
                        <w:color w:val="0032CC"/>
                        <w:sz w:val="22"/>
                        <w:szCs w:val="22"/>
                      </w:rPr>
                    </w:ins>
                  </m:ctrlPr>
                </m:e>
                <m:e>
                  <m:r>
                    <w:ins w:id="908" w:author="Reis-Filho, Jorge S./Pathology" w:date="2019-07-13T22:06:00Z">
                      <w:rPr>
                        <w:rFonts w:ascii="Cambria Math" w:eastAsia="Cambria Math" w:hAnsi="Cambria Math" w:cs="Arial"/>
                        <w:color w:val="0032CC"/>
                        <w:sz w:val="22"/>
                        <w:szCs w:val="22"/>
                        <w:rPrChange w:id="909" w:author="Reis-Filho, Jorge S./Pathology" w:date="2019-07-13T22:06:00Z">
                          <w:rPr>
                            <w:rFonts w:ascii="Cambria Math" w:eastAsia="Cambria Math" w:hAnsi="Cambria Math" w:cs="Cambria Math"/>
                            <w:color w:val="0032CC"/>
                          </w:rPr>
                        </w:rPrChange>
                      </w:rPr>
                      <m:t xml:space="preserve">   0 ,    </m:t>
                    </w:ins>
                  </m:r>
                  <m:r>
                    <w:ins w:id="910" w:author="Reis-Filho, Jorge S./Pathology" w:date="2019-07-13T22:06:00Z">
                      <m:rPr>
                        <m:nor/>
                      </m:rPr>
                      <w:rPr>
                        <w:rFonts w:ascii="Arial" w:eastAsia="Cambria Math" w:hAnsi="Arial" w:cs="Arial"/>
                        <w:color w:val="0032CC"/>
                        <w:sz w:val="22"/>
                        <w:szCs w:val="22"/>
                        <w:rPrChange w:id="911" w:author="Reis-Filho, Jorge S./Pathology" w:date="2019-07-13T22:06:00Z">
                          <w:rPr>
                            <w:rFonts w:ascii="Cambria Math" w:eastAsia="Cambria Math" w:hAnsi="Cambria Math" w:cs="Cambria Math"/>
                            <w:color w:val="0032CC"/>
                          </w:rPr>
                        </w:rPrChange>
                      </w:rPr>
                      <m:t xml:space="preserve">othersiwe                                   </m:t>
                    </w:ins>
                  </m:r>
                </m:e>
              </m:eqArr>
            </m:e>
          </m:d>
        </m:oMath>
      </m:oMathPara>
    </w:p>
    <w:p w14:paraId="0E233BC7" w14:textId="77777777" w:rsidR="009063E5" w:rsidRPr="009063E5" w:rsidRDefault="009063E5">
      <w:pPr>
        <w:spacing w:line="480" w:lineRule="auto"/>
        <w:jc w:val="both"/>
        <w:rPr>
          <w:ins w:id="912" w:author="Reis-Filho, Jorge S./Pathology" w:date="2019-07-13T22:06:00Z"/>
          <w:rFonts w:ascii="Arial" w:hAnsi="Arial" w:cs="Arial"/>
          <w:color w:val="0032CC"/>
          <w:sz w:val="22"/>
          <w:szCs w:val="22"/>
          <w:rPrChange w:id="913" w:author="Reis-Filho, Jorge S./Pathology" w:date="2019-07-13T22:06:00Z">
            <w:rPr>
              <w:ins w:id="914" w:author="Reis-Filho, Jorge S./Pathology" w:date="2019-07-13T22:06:00Z"/>
              <w:rFonts w:ascii="Arial" w:hAnsi="Arial" w:cs="Arial"/>
              <w:color w:val="0032CC"/>
            </w:rPr>
          </w:rPrChange>
        </w:rPr>
        <w:pPrChange w:id="915" w:author="Reis-Filho, Jorge S./Pathology" w:date="2019-07-13T22:07:00Z">
          <w:pPr>
            <w:jc w:val="both"/>
          </w:pPr>
        </w:pPrChange>
      </w:pPr>
    </w:p>
    <w:p w14:paraId="78B8F883" w14:textId="77777777" w:rsidR="009063E5" w:rsidRPr="009063E5" w:rsidRDefault="009063E5">
      <w:pPr>
        <w:spacing w:line="480" w:lineRule="auto"/>
        <w:jc w:val="both"/>
        <w:rPr>
          <w:ins w:id="916" w:author="Reis-Filho, Jorge S./Pathology" w:date="2019-07-13T22:06:00Z"/>
          <w:rFonts w:ascii="Arial" w:hAnsi="Arial" w:cs="Arial"/>
          <w:color w:val="0032CC"/>
          <w:sz w:val="22"/>
          <w:szCs w:val="22"/>
          <w:rPrChange w:id="917" w:author="Reis-Filho, Jorge S./Pathology" w:date="2019-07-13T22:06:00Z">
            <w:rPr>
              <w:ins w:id="918" w:author="Reis-Filho, Jorge S./Pathology" w:date="2019-07-13T22:06:00Z"/>
              <w:rFonts w:ascii="Arial" w:hAnsi="Arial" w:cs="Arial"/>
              <w:color w:val="0032CC"/>
            </w:rPr>
          </w:rPrChange>
        </w:rPr>
        <w:pPrChange w:id="919" w:author="Reis-Filho, Jorge S./Pathology" w:date="2019-07-13T22:07:00Z">
          <w:pPr>
            <w:jc w:val="both"/>
          </w:pPr>
        </w:pPrChange>
      </w:pPr>
      <w:ins w:id="920" w:author="Reis-Filho, Jorge S./Pathology" w:date="2019-07-13T22:06:00Z">
        <w:r w:rsidRPr="009063E5">
          <w:rPr>
            <w:rFonts w:ascii="Arial" w:hAnsi="Arial" w:cs="Arial"/>
            <w:color w:val="0032CC"/>
            <w:sz w:val="22"/>
            <w:szCs w:val="22"/>
            <w:rPrChange w:id="921" w:author="Reis-Filho, Jorge S./Pathology" w:date="2019-07-13T22:06:00Z">
              <w:rPr>
                <w:rFonts w:ascii="Arial" w:hAnsi="Arial" w:cs="Arial"/>
                <w:color w:val="0032CC"/>
              </w:rPr>
            </w:rPrChange>
          </w:rPr>
          <w:lastRenderedPageBreak/>
          <w:t xml:space="preserve">where </w:t>
        </w:r>
        <m:oMath>
          <m:r>
            <w:rPr>
              <w:rFonts w:ascii="Cambria Math" w:hAnsi="Cambria Math" w:cs="Arial"/>
              <w:color w:val="0032CC"/>
              <w:sz w:val="22"/>
              <w:szCs w:val="22"/>
              <w:rPrChange w:id="922" w:author="Reis-Filho, Jorge S./Pathology" w:date="2019-07-13T22:06:00Z">
                <w:rPr>
                  <w:rFonts w:ascii="Cambria Math" w:hAnsi="Cambria Math" w:cs="Arial"/>
                  <w:color w:val="0032CC"/>
                </w:rPr>
              </w:rPrChange>
            </w:rPr>
            <m:t>f(n)</m:t>
          </m:r>
        </m:oMath>
        <w:r w:rsidRPr="009063E5">
          <w:rPr>
            <w:rFonts w:ascii="Arial" w:hAnsi="Arial" w:cs="Arial"/>
            <w:color w:val="0032CC"/>
            <w:sz w:val="22"/>
            <w:szCs w:val="22"/>
            <w:rPrChange w:id="923" w:author="Reis-Filho, Jorge S./Pathology" w:date="2019-07-13T22:06:00Z">
              <w:rPr>
                <w:rFonts w:ascii="Arial" w:hAnsi="Arial" w:cs="Arial"/>
                <w:color w:val="0032CC"/>
              </w:rPr>
            </w:rPrChange>
          </w:rPr>
          <w:t xml:space="preserve"> is the ordinal copy number call of a given gene, </w:t>
        </w:r>
        <m:oMath>
          <m:sSub>
            <m:sSubPr>
              <m:ctrlPr>
                <w:rPr>
                  <w:rFonts w:ascii="Cambria Math" w:hAnsi="Cambria Math" w:cs="Arial"/>
                  <w:color w:val="0032CC"/>
                  <w:sz w:val="22"/>
                  <w:szCs w:val="22"/>
                </w:rPr>
              </m:ctrlPr>
            </m:sSubPr>
            <m:e>
              <m:r>
                <w:rPr>
                  <w:rFonts w:ascii="Cambria Math" w:hAnsi="Cambria Math" w:cs="Arial"/>
                  <w:color w:val="0032CC"/>
                  <w:sz w:val="22"/>
                  <w:szCs w:val="22"/>
                  <w:rPrChange w:id="924" w:author="Reis-Filho, Jorge S./Pathology" w:date="2019-07-13T22:06:00Z">
                    <w:rPr>
                      <w:rFonts w:ascii="Cambria Math" w:hAnsi="Cambria Math" w:cs="Arial"/>
                      <w:color w:val="0032CC"/>
                    </w:rPr>
                  </w:rPrChange>
                </w:rPr>
                <m:t>x</m:t>
              </m:r>
            </m:e>
            <m:sub>
              <m:r>
                <w:rPr>
                  <w:rFonts w:ascii="Cambria Math" w:hAnsi="Cambria Math" w:cs="Arial"/>
                  <w:color w:val="0032CC"/>
                  <w:sz w:val="22"/>
                  <w:szCs w:val="22"/>
                  <w:rPrChange w:id="925" w:author="Reis-Filho, Jorge S./Pathology" w:date="2019-07-13T22:06:00Z">
                    <w:rPr>
                      <w:rFonts w:ascii="Cambria Math" w:hAnsi="Cambria Math" w:cs="Arial"/>
                      <w:color w:val="0032CC"/>
                    </w:rPr>
                  </w:rPrChange>
                </w:rPr>
                <m:t>1</m:t>
              </m:r>
            </m:sub>
          </m:sSub>
        </m:oMath>
        <w:r w:rsidRPr="009063E5">
          <w:rPr>
            <w:rFonts w:ascii="Arial" w:hAnsi="Arial" w:cs="Arial"/>
            <w:color w:val="0032CC"/>
            <w:sz w:val="22"/>
            <w:szCs w:val="22"/>
            <w:rPrChange w:id="926" w:author="Reis-Filho, Jorge S./Pathology" w:date="2019-07-13T22:06:00Z">
              <w:rPr>
                <w:rFonts w:ascii="Arial" w:hAnsi="Arial" w:cs="Arial"/>
                <w:color w:val="0032CC"/>
              </w:rPr>
            </w:rPrChange>
          </w:rPr>
          <w:t xml:space="preserve"> and </w:t>
        </w:r>
        <m:oMath>
          <m:sSub>
            <m:sSubPr>
              <m:ctrlPr>
                <w:rPr>
                  <w:rFonts w:ascii="Cambria Math" w:hAnsi="Cambria Math" w:cs="Arial"/>
                  <w:color w:val="0032CC"/>
                  <w:sz w:val="22"/>
                  <w:szCs w:val="22"/>
                </w:rPr>
              </m:ctrlPr>
            </m:sSubPr>
            <m:e>
              <m:r>
                <w:rPr>
                  <w:rFonts w:ascii="Cambria Math" w:hAnsi="Cambria Math" w:cs="Arial"/>
                  <w:color w:val="0032CC"/>
                  <w:sz w:val="22"/>
                  <w:szCs w:val="22"/>
                  <w:rPrChange w:id="927" w:author="Reis-Filho, Jorge S./Pathology" w:date="2019-07-13T22:06:00Z">
                    <w:rPr>
                      <w:rFonts w:ascii="Cambria Math" w:hAnsi="Cambria Math" w:cs="Arial"/>
                      <w:color w:val="0032CC"/>
                    </w:rPr>
                  </w:rPrChange>
                </w:rPr>
                <m:t>x</m:t>
              </m:r>
            </m:e>
            <m:sub>
              <m:r>
                <w:rPr>
                  <w:rFonts w:ascii="Cambria Math" w:hAnsi="Cambria Math" w:cs="Arial"/>
                  <w:color w:val="0032CC"/>
                  <w:sz w:val="22"/>
                  <w:szCs w:val="22"/>
                  <w:rPrChange w:id="928" w:author="Reis-Filho, Jorge S./Pathology" w:date="2019-07-13T22:06:00Z">
                    <w:rPr>
                      <w:rFonts w:ascii="Cambria Math" w:hAnsi="Cambria Math" w:cs="Arial"/>
                      <w:color w:val="0032CC"/>
                    </w:rPr>
                  </w:rPrChange>
                </w:rPr>
                <m:t>2</m:t>
              </m:r>
            </m:sub>
          </m:sSub>
        </m:oMath>
        <w:r w:rsidRPr="009063E5">
          <w:rPr>
            <w:rFonts w:ascii="Arial" w:hAnsi="Arial" w:cs="Arial"/>
            <w:color w:val="0032CC"/>
            <w:sz w:val="22"/>
            <w:szCs w:val="22"/>
            <w:rPrChange w:id="929" w:author="Reis-Filho, Jorge S./Pathology" w:date="2019-07-13T22:06:00Z">
              <w:rPr>
                <w:rFonts w:ascii="Arial" w:hAnsi="Arial" w:cs="Arial"/>
                <w:color w:val="0032CC"/>
              </w:rPr>
            </w:rPrChange>
          </w:rPr>
          <w:t xml:space="preserve"> are ploidy specific thresholds such that:</w:t>
        </w:r>
      </w:ins>
    </w:p>
    <w:p w14:paraId="6B22B4C5" w14:textId="77777777" w:rsidR="009063E5" w:rsidRPr="009063E5" w:rsidRDefault="009063E5">
      <w:pPr>
        <w:spacing w:line="480" w:lineRule="auto"/>
        <w:jc w:val="both"/>
        <w:rPr>
          <w:ins w:id="930" w:author="Reis-Filho, Jorge S./Pathology" w:date="2019-07-13T22:06:00Z"/>
          <w:rFonts w:ascii="Arial" w:hAnsi="Arial" w:cs="Arial"/>
          <w:color w:val="0032CC"/>
          <w:sz w:val="22"/>
          <w:szCs w:val="22"/>
          <w:rPrChange w:id="931" w:author="Reis-Filho, Jorge S./Pathology" w:date="2019-07-13T22:06:00Z">
            <w:rPr>
              <w:ins w:id="932" w:author="Reis-Filho, Jorge S./Pathology" w:date="2019-07-13T22:06:00Z"/>
              <w:rFonts w:ascii="Arial" w:hAnsi="Arial" w:cs="Arial"/>
              <w:color w:val="0032CC"/>
            </w:rPr>
          </w:rPrChange>
        </w:rPr>
        <w:pPrChange w:id="933" w:author="Reis-Filho, Jorge S./Pathology" w:date="2019-07-13T22:07:00Z">
          <w:pPr>
            <w:jc w:val="both"/>
          </w:pPr>
        </w:pPrChange>
      </w:pPr>
    </w:p>
    <w:p w14:paraId="2D7DDB16" w14:textId="77777777" w:rsidR="009063E5" w:rsidRPr="009063E5" w:rsidRDefault="00943C5C">
      <w:pPr>
        <w:spacing w:line="480" w:lineRule="auto"/>
        <w:jc w:val="both"/>
        <w:rPr>
          <w:ins w:id="934" w:author="Reis-Filho, Jorge S./Pathology" w:date="2019-07-13T22:06:00Z"/>
          <w:rFonts w:ascii="Arial" w:hAnsi="Arial" w:cs="Arial"/>
          <w:color w:val="0032CC"/>
          <w:sz w:val="22"/>
          <w:szCs w:val="22"/>
          <w:rPrChange w:id="935" w:author="Reis-Filho, Jorge S./Pathology" w:date="2019-07-13T22:06:00Z">
            <w:rPr>
              <w:ins w:id="936" w:author="Reis-Filho, Jorge S./Pathology" w:date="2019-07-13T22:06:00Z"/>
              <w:rFonts w:ascii="Arial" w:hAnsi="Arial" w:cs="Arial"/>
              <w:color w:val="0032CC"/>
            </w:rPr>
          </w:rPrChange>
        </w:rPr>
        <w:pPrChange w:id="937" w:author="Reis-Filho, Jorge S./Pathology" w:date="2019-07-13T22:07:00Z">
          <w:pPr>
            <w:jc w:val="both"/>
          </w:pPr>
        </w:pPrChange>
      </w:pPr>
      <m:oMathPara>
        <m:oMathParaPr>
          <m:jc m:val="center"/>
        </m:oMathParaPr>
        <m:oMath>
          <m:sSub>
            <m:sSubPr>
              <m:ctrlPr>
                <w:ins w:id="938" w:author="Reis-Filho, Jorge S./Pathology" w:date="2019-07-13T22:06:00Z">
                  <w:rPr>
                    <w:rFonts w:ascii="Cambria Math" w:hAnsi="Cambria Math" w:cs="Arial"/>
                    <w:i/>
                    <w:color w:val="0032CC"/>
                    <w:sz w:val="22"/>
                    <w:szCs w:val="22"/>
                  </w:rPr>
                </w:ins>
              </m:ctrlPr>
            </m:sSubPr>
            <m:e>
              <m:r>
                <w:ins w:id="939" w:author="Reis-Filho, Jorge S./Pathology" w:date="2019-07-13T22:06:00Z">
                  <w:rPr>
                    <w:rFonts w:ascii="Cambria Math" w:hAnsi="Cambria Math" w:cs="Arial"/>
                    <w:color w:val="0032CC"/>
                    <w:sz w:val="22"/>
                    <w:szCs w:val="22"/>
                    <w:rPrChange w:id="940" w:author="Reis-Filho, Jorge S./Pathology" w:date="2019-07-13T22:06:00Z">
                      <w:rPr>
                        <w:rFonts w:ascii="Cambria Math" w:hAnsi="Cambria Math"/>
                        <w:color w:val="0032CC"/>
                      </w:rPr>
                    </w:rPrChange>
                  </w:rPr>
                  <m:t>x</m:t>
                </w:ins>
              </m:r>
            </m:e>
            <m:sub>
              <m:r>
                <w:ins w:id="941" w:author="Reis-Filho, Jorge S./Pathology" w:date="2019-07-13T22:06:00Z">
                  <w:rPr>
                    <w:rFonts w:ascii="Cambria Math" w:hAnsi="Cambria Math" w:cs="Arial"/>
                    <w:color w:val="0032CC"/>
                    <w:sz w:val="22"/>
                    <w:szCs w:val="22"/>
                    <w:rPrChange w:id="942" w:author="Reis-Filho, Jorge S./Pathology" w:date="2019-07-13T22:06:00Z">
                      <w:rPr>
                        <w:rFonts w:ascii="Cambria Math" w:hAnsi="Cambria Math"/>
                        <w:color w:val="0032CC"/>
                      </w:rPr>
                    </w:rPrChange>
                  </w:rPr>
                  <m:t>1</m:t>
                </w:ins>
              </m:r>
            </m:sub>
          </m:sSub>
          <m:r>
            <w:ins w:id="943" w:author="Reis-Filho, Jorge S./Pathology" w:date="2019-07-13T22:06:00Z">
              <w:rPr>
                <w:rFonts w:ascii="Cambria Math" w:hAnsi="Cambria Math" w:cs="Arial"/>
                <w:color w:val="0032CC"/>
                <w:sz w:val="22"/>
                <w:szCs w:val="22"/>
                <w:rPrChange w:id="944" w:author="Reis-Filho, Jorge S./Pathology" w:date="2019-07-13T22:06:00Z">
                  <w:rPr>
                    <w:rFonts w:ascii="Cambria Math" w:hAnsi="Cambria Math" w:cs="Arial"/>
                    <w:color w:val="0032CC"/>
                  </w:rPr>
                </w:rPrChange>
              </w:rPr>
              <m:t>=</m:t>
            </w:ins>
          </m:r>
          <m:d>
            <m:dPr>
              <m:begChr m:val="{"/>
              <m:endChr m:val=""/>
              <m:ctrlPr>
                <w:ins w:id="945" w:author="Reis-Filho, Jorge S./Pathology" w:date="2019-07-13T22:06:00Z">
                  <w:rPr>
                    <w:rFonts w:ascii="Cambria Math" w:hAnsi="Cambria Math" w:cs="Arial"/>
                    <w:i/>
                    <w:color w:val="0032CC"/>
                    <w:sz w:val="22"/>
                    <w:szCs w:val="22"/>
                  </w:rPr>
                </w:ins>
              </m:ctrlPr>
            </m:dPr>
            <m:e>
              <m:eqArr>
                <m:eqArrPr>
                  <m:ctrlPr>
                    <w:ins w:id="946" w:author="Reis-Filho, Jorge S./Pathology" w:date="2019-07-13T22:06:00Z">
                      <w:rPr>
                        <w:rFonts w:ascii="Cambria Math" w:hAnsi="Cambria Math" w:cs="Arial"/>
                        <w:i/>
                        <w:color w:val="0032CC"/>
                        <w:sz w:val="22"/>
                        <w:szCs w:val="22"/>
                      </w:rPr>
                    </w:ins>
                  </m:ctrlPr>
                </m:eqArrPr>
                <m:e>
                  <m:r>
                    <w:ins w:id="947" w:author="Reis-Filho, Jorge S./Pathology" w:date="2019-07-13T22:06:00Z">
                      <w:rPr>
                        <w:rFonts w:ascii="Cambria Math" w:hAnsi="Cambria Math" w:cs="Arial"/>
                        <w:color w:val="0032CC"/>
                        <w:sz w:val="22"/>
                        <w:szCs w:val="22"/>
                        <w:rPrChange w:id="948" w:author="Reis-Filho, Jorge S./Pathology" w:date="2019-07-13T22:06:00Z">
                          <w:rPr>
                            <w:rFonts w:ascii="Cambria Math" w:hAnsi="Cambria Math"/>
                            <w:color w:val="0032CC"/>
                          </w:rPr>
                        </w:rPrChange>
                      </w:rPr>
                      <m:t xml:space="preserve"> 1 ,</m:t>
                    </w:ins>
                  </m:r>
                  <m:r>
                    <w:ins w:id="949" w:author="Reis-Filho, Jorge S./Pathology" w:date="2019-07-13T22:06:00Z">
                      <m:rPr>
                        <m:nor/>
                      </m:rPr>
                      <w:rPr>
                        <w:rFonts w:ascii="Arial" w:hAnsi="Arial" w:cs="Arial"/>
                        <w:color w:val="0032CC"/>
                        <w:sz w:val="22"/>
                        <w:szCs w:val="22"/>
                        <w:rPrChange w:id="950" w:author="Reis-Filho, Jorge S./Pathology" w:date="2019-07-13T22:06:00Z">
                          <w:rPr>
                            <w:rFonts w:ascii="Cambria Math" w:hAnsi="Cambria Math"/>
                            <w:color w:val="0032CC"/>
                          </w:rPr>
                        </w:rPrChange>
                      </w:rPr>
                      <m:t xml:space="preserve">    round</m:t>
                    </w:ins>
                  </m:r>
                  <m:d>
                    <m:dPr>
                      <m:ctrlPr>
                        <w:ins w:id="951" w:author="Reis-Filho, Jorge S./Pathology" w:date="2019-07-13T22:06:00Z">
                          <w:rPr>
                            <w:rFonts w:ascii="Cambria Math" w:hAnsi="Cambria Math" w:cs="Arial"/>
                            <w:i/>
                            <w:color w:val="0032CC"/>
                            <w:sz w:val="22"/>
                            <w:szCs w:val="22"/>
                          </w:rPr>
                        </w:ins>
                      </m:ctrlPr>
                    </m:dPr>
                    <m:e>
                      <m:sSup>
                        <m:sSupPr>
                          <m:ctrlPr>
                            <w:ins w:id="952" w:author="Reis-Filho, Jorge S./Pathology" w:date="2019-07-13T22:06:00Z">
                              <w:rPr>
                                <w:rFonts w:ascii="Cambria Math" w:hAnsi="Cambria Math" w:cs="Arial"/>
                                <w:i/>
                                <w:color w:val="0032CC"/>
                                <w:sz w:val="22"/>
                                <w:szCs w:val="22"/>
                              </w:rPr>
                            </w:ins>
                          </m:ctrlPr>
                        </m:sSupPr>
                        <m:e>
                          <m:r>
                            <w:ins w:id="953" w:author="Reis-Filho, Jorge S./Pathology" w:date="2019-07-13T22:06:00Z">
                              <w:rPr>
                                <w:rFonts w:ascii="Cambria Math" w:hAnsi="Cambria Math" w:cs="Arial"/>
                                <w:color w:val="0032CC"/>
                                <w:sz w:val="22"/>
                                <w:szCs w:val="22"/>
                                <w:rPrChange w:id="954" w:author="Reis-Filho, Jorge S./Pathology" w:date="2019-07-13T22:06:00Z">
                                  <w:rPr>
                                    <w:rFonts w:ascii="Cambria Math" w:hAnsi="Cambria Math"/>
                                    <w:color w:val="0032CC"/>
                                  </w:rPr>
                                </w:rPrChange>
                              </w:rPr>
                              <m:t>φ</m:t>
                            </w:ins>
                          </m:r>
                        </m:e>
                        <m:sup>
                          <m:r>
                            <w:ins w:id="955" w:author="Reis-Filho, Jorge S./Pathology" w:date="2019-07-13T22:06:00Z">
                              <w:rPr>
                                <w:rFonts w:ascii="Cambria Math" w:hAnsi="Cambria Math" w:cs="Arial"/>
                                <w:color w:val="0032CC"/>
                                <w:sz w:val="22"/>
                                <w:szCs w:val="22"/>
                                <w:rPrChange w:id="956" w:author="Reis-Filho, Jorge S./Pathology" w:date="2019-07-13T22:06:00Z">
                                  <w:rPr>
                                    <w:rFonts w:ascii="Cambria Math" w:hAnsi="Cambria Math"/>
                                    <w:color w:val="0032CC"/>
                                  </w:rPr>
                                </w:rPrChange>
                              </w:rPr>
                              <m:t>*</m:t>
                            </w:ins>
                          </m:r>
                        </m:sup>
                      </m:sSup>
                    </m:e>
                  </m:d>
                  <m:r>
                    <w:ins w:id="957" w:author="Reis-Filho, Jorge S./Pathology" w:date="2019-07-13T22:06:00Z">
                      <w:rPr>
                        <w:rFonts w:ascii="Cambria Math" w:hAnsi="Cambria Math" w:cs="Arial"/>
                        <w:color w:val="0032CC"/>
                        <w:sz w:val="22"/>
                        <w:szCs w:val="22"/>
                        <w:rPrChange w:id="958" w:author="Reis-Filho, Jorge S./Pathology" w:date="2019-07-13T22:06:00Z">
                          <w:rPr>
                            <w:rFonts w:ascii="Cambria Math" w:hAnsi="Cambria Math"/>
                            <w:color w:val="0032CC"/>
                          </w:rPr>
                        </w:rPrChange>
                      </w:rPr>
                      <m:t>=2</m:t>
                    </w:ins>
                  </m:r>
                </m:e>
                <m:e>
                  <m:r>
                    <w:ins w:id="959" w:author="Reis-Filho, Jorge S./Pathology" w:date="2019-07-13T22:06:00Z">
                      <w:rPr>
                        <w:rFonts w:ascii="Cambria Math" w:hAnsi="Cambria Math" w:cs="Arial"/>
                        <w:color w:val="0032CC"/>
                        <w:sz w:val="22"/>
                        <w:szCs w:val="22"/>
                        <w:rPrChange w:id="960" w:author="Reis-Filho, Jorge S./Pathology" w:date="2019-07-13T22:06:00Z">
                          <w:rPr>
                            <w:rFonts w:ascii="Cambria Math" w:hAnsi="Cambria Math"/>
                            <w:color w:val="0032CC"/>
                          </w:rPr>
                        </w:rPrChange>
                      </w:rPr>
                      <m:t xml:space="preserve"> 2 , &amp;</m:t>
                    </w:ins>
                  </m:r>
                  <m:r>
                    <w:ins w:id="961" w:author="Reis-Filho, Jorge S./Pathology" w:date="2019-07-13T22:06:00Z">
                      <m:rPr>
                        <m:nor/>
                      </m:rPr>
                      <w:rPr>
                        <w:rFonts w:ascii="Arial" w:hAnsi="Arial" w:cs="Arial"/>
                        <w:color w:val="0032CC"/>
                        <w:sz w:val="22"/>
                        <w:szCs w:val="22"/>
                        <w:rPrChange w:id="962" w:author="Reis-Filho, Jorge S./Pathology" w:date="2019-07-13T22:06:00Z">
                          <w:rPr>
                            <w:rFonts w:ascii="Cambria Math" w:hAnsi="Cambria Math"/>
                            <w:color w:val="0032CC"/>
                          </w:rPr>
                        </w:rPrChange>
                      </w:rPr>
                      <m:t xml:space="preserve">   round</m:t>
                    </w:ins>
                  </m:r>
                  <m:d>
                    <m:dPr>
                      <m:ctrlPr>
                        <w:ins w:id="963" w:author="Reis-Filho, Jorge S./Pathology" w:date="2019-07-13T22:06:00Z">
                          <w:rPr>
                            <w:rFonts w:ascii="Cambria Math" w:hAnsi="Cambria Math" w:cs="Arial"/>
                            <w:i/>
                            <w:color w:val="0032CC"/>
                            <w:sz w:val="22"/>
                            <w:szCs w:val="22"/>
                          </w:rPr>
                        </w:ins>
                      </m:ctrlPr>
                    </m:dPr>
                    <m:e>
                      <m:sSup>
                        <m:sSupPr>
                          <m:ctrlPr>
                            <w:ins w:id="964" w:author="Reis-Filho, Jorge S./Pathology" w:date="2019-07-13T22:06:00Z">
                              <w:rPr>
                                <w:rFonts w:ascii="Cambria Math" w:hAnsi="Cambria Math" w:cs="Arial"/>
                                <w:i/>
                                <w:color w:val="0032CC"/>
                                <w:sz w:val="22"/>
                                <w:szCs w:val="22"/>
                              </w:rPr>
                            </w:ins>
                          </m:ctrlPr>
                        </m:sSupPr>
                        <m:e>
                          <m:r>
                            <w:ins w:id="965" w:author="Reis-Filho, Jorge S./Pathology" w:date="2019-07-13T22:06:00Z">
                              <w:rPr>
                                <w:rFonts w:ascii="Cambria Math" w:hAnsi="Cambria Math" w:cs="Arial"/>
                                <w:color w:val="0032CC"/>
                                <w:sz w:val="22"/>
                                <w:szCs w:val="22"/>
                                <w:rPrChange w:id="966" w:author="Reis-Filho, Jorge S./Pathology" w:date="2019-07-13T22:06:00Z">
                                  <w:rPr>
                                    <w:rFonts w:ascii="Cambria Math" w:hAnsi="Cambria Math"/>
                                    <w:color w:val="0032CC"/>
                                  </w:rPr>
                                </w:rPrChange>
                              </w:rPr>
                              <m:t>φ</m:t>
                            </w:ins>
                          </m:r>
                        </m:e>
                        <m:sup>
                          <m:r>
                            <w:ins w:id="967" w:author="Reis-Filho, Jorge S./Pathology" w:date="2019-07-13T22:06:00Z">
                              <w:rPr>
                                <w:rFonts w:ascii="Cambria Math" w:hAnsi="Cambria Math" w:cs="Arial"/>
                                <w:color w:val="0032CC"/>
                                <w:sz w:val="22"/>
                                <w:szCs w:val="22"/>
                                <w:rPrChange w:id="968" w:author="Reis-Filho, Jorge S./Pathology" w:date="2019-07-13T22:06:00Z">
                                  <w:rPr>
                                    <w:rFonts w:ascii="Cambria Math" w:hAnsi="Cambria Math"/>
                                    <w:color w:val="0032CC"/>
                                  </w:rPr>
                                </w:rPrChange>
                              </w:rPr>
                              <m:t>*</m:t>
                            </w:ins>
                          </m:r>
                        </m:sup>
                      </m:sSup>
                    </m:e>
                  </m:d>
                  <m:r>
                    <w:ins w:id="969" w:author="Reis-Filho, Jorge S./Pathology" w:date="2019-07-13T22:06:00Z">
                      <w:rPr>
                        <w:rFonts w:ascii="Cambria Math" w:hAnsi="Cambria Math" w:cs="Arial"/>
                        <w:color w:val="0032CC"/>
                        <w:sz w:val="22"/>
                        <w:szCs w:val="22"/>
                        <w:rPrChange w:id="970" w:author="Reis-Filho, Jorge S./Pathology" w:date="2019-07-13T22:06:00Z">
                          <w:rPr>
                            <w:rFonts w:ascii="Cambria Math" w:hAnsi="Cambria Math"/>
                            <w:color w:val="0032CC"/>
                          </w:rPr>
                        </w:rPrChange>
                      </w:rPr>
                      <m:t>=3</m:t>
                    </w:ins>
                  </m:r>
                  <m:ctrlPr>
                    <w:ins w:id="971" w:author="Reis-Filho, Jorge S./Pathology" w:date="2019-07-13T22:06:00Z">
                      <w:rPr>
                        <w:rFonts w:ascii="Cambria Math" w:eastAsia="Cambria Math" w:hAnsi="Cambria Math" w:cs="Arial"/>
                        <w:i/>
                        <w:color w:val="0032CC"/>
                        <w:sz w:val="22"/>
                        <w:szCs w:val="22"/>
                      </w:rPr>
                    </w:ins>
                  </m:ctrlPr>
                </m:e>
                <m:e>
                  <m:r>
                    <w:ins w:id="972" w:author="Reis-Filho, Jorge S./Pathology" w:date="2019-07-13T22:06:00Z">
                      <w:rPr>
                        <w:rFonts w:ascii="Cambria Math" w:eastAsia="Cambria Math" w:hAnsi="Cambria Math" w:cs="Arial"/>
                        <w:color w:val="0032CC"/>
                        <w:sz w:val="22"/>
                        <w:szCs w:val="22"/>
                        <w:rPrChange w:id="973" w:author="Reis-Filho, Jorge S./Pathology" w:date="2019-07-13T22:06:00Z">
                          <w:rPr>
                            <w:rFonts w:ascii="Cambria Math" w:eastAsia="Cambria Math" w:hAnsi="Cambria Math" w:cs="Cambria Math"/>
                            <w:color w:val="0032CC"/>
                          </w:rPr>
                        </w:rPrChange>
                      </w:rPr>
                      <m:t xml:space="preserve"> 3 ,    </m:t>
                    </w:ins>
                  </m:r>
                  <m:r>
                    <w:ins w:id="974" w:author="Reis-Filho, Jorge S./Pathology" w:date="2019-07-13T22:06:00Z">
                      <m:rPr>
                        <m:nor/>
                      </m:rPr>
                      <w:rPr>
                        <w:rFonts w:ascii="Arial" w:hAnsi="Arial" w:cs="Arial"/>
                        <w:color w:val="0032CC"/>
                        <w:sz w:val="22"/>
                        <w:szCs w:val="22"/>
                        <w:rPrChange w:id="975" w:author="Reis-Filho, Jorge S./Pathology" w:date="2019-07-13T22:06:00Z">
                          <w:rPr>
                            <w:rFonts w:ascii="Cambria Math" w:hAnsi="Cambria Math"/>
                            <w:color w:val="0032CC"/>
                          </w:rPr>
                        </w:rPrChange>
                      </w:rPr>
                      <m:t>round</m:t>
                    </w:ins>
                  </m:r>
                  <m:d>
                    <m:dPr>
                      <m:ctrlPr>
                        <w:ins w:id="976" w:author="Reis-Filho, Jorge S./Pathology" w:date="2019-07-13T22:06:00Z">
                          <w:rPr>
                            <w:rFonts w:ascii="Cambria Math" w:hAnsi="Cambria Math" w:cs="Arial"/>
                            <w:i/>
                            <w:color w:val="0032CC"/>
                            <w:sz w:val="22"/>
                            <w:szCs w:val="22"/>
                          </w:rPr>
                        </w:ins>
                      </m:ctrlPr>
                    </m:dPr>
                    <m:e>
                      <m:sSup>
                        <m:sSupPr>
                          <m:ctrlPr>
                            <w:ins w:id="977" w:author="Reis-Filho, Jorge S./Pathology" w:date="2019-07-13T22:06:00Z">
                              <w:rPr>
                                <w:rFonts w:ascii="Cambria Math" w:hAnsi="Cambria Math" w:cs="Arial"/>
                                <w:i/>
                                <w:color w:val="0032CC"/>
                                <w:sz w:val="22"/>
                                <w:szCs w:val="22"/>
                              </w:rPr>
                            </w:ins>
                          </m:ctrlPr>
                        </m:sSupPr>
                        <m:e>
                          <m:r>
                            <w:ins w:id="978" w:author="Reis-Filho, Jorge S./Pathology" w:date="2019-07-13T22:06:00Z">
                              <w:rPr>
                                <w:rFonts w:ascii="Cambria Math" w:hAnsi="Cambria Math" w:cs="Arial"/>
                                <w:color w:val="0032CC"/>
                                <w:sz w:val="22"/>
                                <w:szCs w:val="22"/>
                                <w:rPrChange w:id="979" w:author="Reis-Filho, Jorge S./Pathology" w:date="2019-07-13T22:06:00Z">
                                  <w:rPr>
                                    <w:rFonts w:ascii="Cambria Math" w:hAnsi="Cambria Math"/>
                                    <w:color w:val="0032CC"/>
                                  </w:rPr>
                                </w:rPrChange>
                              </w:rPr>
                              <m:t>φ</m:t>
                            </w:ins>
                          </m:r>
                        </m:e>
                        <m:sup>
                          <m:r>
                            <w:ins w:id="980" w:author="Reis-Filho, Jorge S./Pathology" w:date="2019-07-13T22:06:00Z">
                              <w:rPr>
                                <w:rFonts w:ascii="Cambria Math" w:hAnsi="Cambria Math" w:cs="Arial"/>
                                <w:color w:val="0032CC"/>
                                <w:sz w:val="22"/>
                                <w:szCs w:val="22"/>
                                <w:rPrChange w:id="981" w:author="Reis-Filho, Jorge S./Pathology" w:date="2019-07-13T22:06:00Z">
                                  <w:rPr>
                                    <w:rFonts w:ascii="Cambria Math" w:hAnsi="Cambria Math"/>
                                    <w:color w:val="0032CC"/>
                                  </w:rPr>
                                </w:rPrChange>
                              </w:rPr>
                              <m:t>*</m:t>
                            </w:ins>
                          </m:r>
                        </m:sup>
                      </m:sSup>
                    </m:e>
                  </m:d>
                  <m:r>
                    <w:ins w:id="982" w:author="Reis-Filho, Jorge S./Pathology" w:date="2019-07-13T22:06:00Z">
                      <w:rPr>
                        <w:rFonts w:ascii="Cambria Math" w:hAnsi="Cambria Math" w:cs="Arial"/>
                        <w:color w:val="0032CC"/>
                        <w:sz w:val="22"/>
                        <w:szCs w:val="22"/>
                        <w:rPrChange w:id="983" w:author="Reis-Filho, Jorge S./Pathology" w:date="2019-07-13T22:06:00Z">
                          <w:rPr>
                            <w:rFonts w:ascii="Cambria Math" w:hAnsi="Cambria Math"/>
                            <w:color w:val="0032CC"/>
                          </w:rPr>
                        </w:rPrChange>
                      </w:rPr>
                      <m:t>≥4</m:t>
                    </w:ins>
                  </m:r>
                </m:e>
              </m:eqArr>
            </m:e>
          </m:d>
        </m:oMath>
      </m:oMathPara>
    </w:p>
    <w:p w14:paraId="504A95A9" w14:textId="77777777" w:rsidR="009063E5" w:rsidRPr="009063E5" w:rsidRDefault="009063E5">
      <w:pPr>
        <w:spacing w:line="480" w:lineRule="auto"/>
        <w:jc w:val="both"/>
        <w:rPr>
          <w:ins w:id="984" w:author="Reis-Filho, Jorge S./Pathology" w:date="2019-07-13T22:06:00Z"/>
          <w:rFonts w:ascii="Arial" w:hAnsi="Arial" w:cs="Arial"/>
          <w:color w:val="0032CC"/>
          <w:sz w:val="22"/>
          <w:szCs w:val="22"/>
          <w:rPrChange w:id="985" w:author="Reis-Filho, Jorge S./Pathology" w:date="2019-07-13T22:06:00Z">
            <w:rPr>
              <w:ins w:id="986" w:author="Reis-Filho, Jorge S./Pathology" w:date="2019-07-13T22:06:00Z"/>
              <w:rFonts w:ascii="Arial" w:hAnsi="Arial" w:cs="Arial"/>
              <w:color w:val="0032CC"/>
            </w:rPr>
          </w:rPrChange>
        </w:rPr>
        <w:pPrChange w:id="987" w:author="Reis-Filho, Jorge S./Pathology" w:date="2019-07-13T22:07:00Z">
          <w:pPr>
            <w:jc w:val="both"/>
          </w:pPr>
        </w:pPrChange>
      </w:pPr>
    </w:p>
    <w:p w14:paraId="585C56D9" w14:textId="77777777" w:rsidR="009063E5" w:rsidRPr="009063E5" w:rsidRDefault="00943C5C">
      <w:pPr>
        <w:spacing w:line="480" w:lineRule="auto"/>
        <w:jc w:val="both"/>
        <w:rPr>
          <w:ins w:id="988" w:author="Reis-Filho, Jorge S./Pathology" w:date="2019-07-13T22:06:00Z"/>
          <w:rFonts w:ascii="Arial" w:hAnsi="Arial" w:cs="Arial"/>
          <w:color w:val="0032CC"/>
          <w:sz w:val="22"/>
          <w:szCs w:val="22"/>
          <w:rPrChange w:id="989" w:author="Reis-Filho, Jorge S./Pathology" w:date="2019-07-13T22:06:00Z">
            <w:rPr>
              <w:ins w:id="990" w:author="Reis-Filho, Jorge S./Pathology" w:date="2019-07-13T22:06:00Z"/>
              <w:rFonts w:ascii="Arial" w:hAnsi="Arial" w:cs="Arial"/>
              <w:color w:val="0032CC"/>
            </w:rPr>
          </w:rPrChange>
        </w:rPr>
        <w:pPrChange w:id="991" w:author="Reis-Filho, Jorge S./Pathology" w:date="2019-07-13T22:07:00Z">
          <w:pPr>
            <w:jc w:val="both"/>
          </w:pPr>
        </w:pPrChange>
      </w:pPr>
      <m:oMathPara>
        <m:oMathParaPr>
          <m:jc m:val="center"/>
        </m:oMathParaPr>
        <m:oMath>
          <m:sSub>
            <m:sSubPr>
              <m:ctrlPr>
                <w:ins w:id="992" w:author="Reis-Filho, Jorge S./Pathology" w:date="2019-07-13T22:06:00Z">
                  <w:rPr>
                    <w:rFonts w:ascii="Cambria Math" w:hAnsi="Cambria Math" w:cs="Arial"/>
                    <w:i/>
                    <w:color w:val="0032CC"/>
                    <w:sz w:val="22"/>
                    <w:szCs w:val="22"/>
                  </w:rPr>
                </w:ins>
              </m:ctrlPr>
            </m:sSubPr>
            <m:e>
              <m:r>
                <w:ins w:id="993" w:author="Reis-Filho, Jorge S./Pathology" w:date="2019-07-13T22:06:00Z">
                  <w:rPr>
                    <w:rFonts w:ascii="Cambria Math" w:hAnsi="Cambria Math" w:cs="Arial"/>
                    <w:color w:val="0032CC"/>
                    <w:sz w:val="22"/>
                    <w:szCs w:val="22"/>
                    <w:rPrChange w:id="994" w:author="Reis-Filho, Jorge S./Pathology" w:date="2019-07-13T22:06:00Z">
                      <w:rPr>
                        <w:rFonts w:ascii="Cambria Math" w:hAnsi="Cambria Math"/>
                        <w:color w:val="0032CC"/>
                      </w:rPr>
                    </w:rPrChange>
                  </w:rPr>
                  <m:t>x</m:t>
                </w:ins>
              </m:r>
            </m:e>
            <m:sub>
              <m:r>
                <w:ins w:id="995" w:author="Reis-Filho, Jorge S./Pathology" w:date="2019-07-13T22:06:00Z">
                  <w:rPr>
                    <w:rFonts w:ascii="Cambria Math" w:hAnsi="Cambria Math" w:cs="Arial"/>
                    <w:color w:val="0032CC"/>
                    <w:sz w:val="22"/>
                    <w:szCs w:val="22"/>
                    <w:rPrChange w:id="996" w:author="Reis-Filho, Jorge S./Pathology" w:date="2019-07-13T22:06:00Z">
                      <w:rPr>
                        <w:rFonts w:ascii="Cambria Math" w:hAnsi="Cambria Math"/>
                        <w:color w:val="0032CC"/>
                      </w:rPr>
                    </w:rPrChange>
                  </w:rPr>
                  <m:t>2</m:t>
                </w:ins>
              </m:r>
            </m:sub>
          </m:sSub>
          <m:r>
            <w:ins w:id="997" w:author="Reis-Filho, Jorge S./Pathology" w:date="2019-07-13T22:06:00Z">
              <w:rPr>
                <w:rFonts w:ascii="Cambria Math" w:hAnsi="Cambria Math" w:cs="Arial"/>
                <w:color w:val="0032CC"/>
                <w:sz w:val="22"/>
                <w:szCs w:val="22"/>
                <w:rPrChange w:id="998" w:author="Reis-Filho, Jorge S./Pathology" w:date="2019-07-13T22:06:00Z">
                  <w:rPr>
                    <w:rFonts w:ascii="Cambria Math" w:hAnsi="Cambria Math" w:cs="Arial"/>
                    <w:color w:val="0032CC"/>
                  </w:rPr>
                </w:rPrChange>
              </w:rPr>
              <m:t>=</m:t>
            </w:ins>
          </m:r>
          <m:d>
            <m:dPr>
              <m:begChr m:val="{"/>
              <m:endChr m:val=""/>
              <m:ctrlPr>
                <w:ins w:id="999" w:author="Reis-Filho, Jorge S./Pathology" w:date="2019-07-13T22:06:00Z">
                  <w:rPr>
                    <w:rFonts w:ascii="Cambria Math" w:hAnsi="Cambria Math" w:cs="Arial"/>
                    <w:i/>
                    <w:color w:val="0032CC"/>
                    <w:sz w:val="22"/>
                    <w:szCs w:val="22"/>
                  </w:rPr>
                </w:ins>
              </m:ctrlPr>
            </m:dPr>
            <m:e>
              <m:eqArr>
                <m:eqArrPr>
                  <m:ctrlPr>
                    <w:ins w:id="1000" w:author="Reis-Filho, Jorge S./Pathology" w:date="2019-07-13T22:06:00Z">
                      <w:rPr>
                        <w:rFonts w:ascii="Cambria Math" w:hAnsi="Cambria Math" w:cs="Arial"/>
                        <w:i/>
                        <w:color w:val="0032CC"/>
                        <w:sz w:val="22"/>
                        <w:szCs w:val="22"/>
                      </w:rPr>
                    </w:ins>
                  </m:ctrlPr>
                </m:eqArrPr>
                <m:e>
                  <m:r>
                    <w:ins w:id="1001" w:author="Reis-Filho, Jorge S./Pathology" w:date="2019-07-13T22:06:00Z">
                      <w:rPr>
                        <w:rFonts w:ascii="Cambria Math" w:hAnsi="Cambria Math" w:cs="Arial"/>
                        <w:color w:val="0032CC"/>
                        <w:sz w:val="22"/>
                        <w:szCs w:val="22"/>
                        <w:rPrChange w:id="1002" w:author="Reis-Filho, Jorge S./Pathology" w:date="2019-07-13T22:06:00Z">
                          <w:rPr>
                            <w:rFonts w:ascii="Cambria Math" w:hAnsi="Cambria Math"/>
                            <w:color w:val="0032CC"/>
                          </w:rPr>
                        </w:rPrChange>
                      </w:rPr>
                      <m:t xml:space="preserve"> 4 ,</m:t>
                    </w:ins>
                  </m:r>
                  <m:r>
                    <w:ins w:id="1003" w:author="Reis-Filho, Jorge S./Pathology" w:date="2019-07-13T22:06:00Z">
                      <m:rPr>
                        <m:nor/>
                      </m:rPr>
                      <w:rPr>
                        <w:rFonts w:ascii="Arial" w:hAnsi="Arial" w:cs="Arial"/>
                        <w:color w:val="0032CC"/>
                        <w:sz w:val="22"/>
                        <w:szCs w:val="22"/>
                        <w:rPrChange w:id="1004" w:author="Reis-Filho, Jorge S./Pathology" w:date="2019-07-13T22:06:00Z">
                          <w:rPr>
                            <w:rFonts w:ascii="Cambria Math" w:hAnsi="Cambria Math"/>
                            <w:color w:val="0032CC"/>
                          </w:rPr>
                        </w:rPrChange>
                      </w:rPr>
                      <m:t xml:space="preserve">    round</m:t>
                    </w:ins>
                  </m:r>
                  <m:d>
                    <m:dPr>
                      <m:ctrlPr>
                        <w:ins w:id="1005" w:author="Reis-Filho, Jorge S./Pathology" w:date="2019-07-13T22:06:00Z">
                          <w:rPr>
                            <w:rFonts w:ascii="Cambria Math" w:hAnsi="Cambria Math" w:cs="Arial"/>
                            <w:i/>
                            <w:color w:val="0032CC"/>
                            <w:sz w:val="22"/>
                            <w:szCs w:val="22"/>
                          </w:rPr>
                        </w:ins>
                      </m:ctrlPr>
                    </m:dPr>
                    <m:e>
                      <m:sSup>
                        <m:sSupPr>
                          <m:ctrlPr>
                            <w:ins w:id="1006" w:author="Reis-Filho, Jorge S./Pathology" w:date="2019-07-13T22:06:00Z">
                              <w:rPr>
                                <w:rFonts w:ascii="Cambria Math" w:hAnsi="Cambria Math" w:cs="Arial"/>
                                <w:i/>
                                <w:color w:val="0032CC"/>
                                <w:sz w:val="22"/>
                                <w:szCs w:val="22"/>
                              </w:rPr>
                            </w:ins>
                          </m:ctrlPr>
                        </m:sSupPr>
                        <m:e>
                          <m:r>
                            <w:ins w:id="1007" w:author="Reis-Filho, Jorge S./Pathology" w:date="2019-07-13T22:06:00Z">
                              <w:rPr>
                                <w:rFonts w:ascii="Cambria Math" w:hAnsi="Cambria Math" w:cs="Arial"/>
                                <w:color w:val="0032CC"/>
                                <w:sz w:val="22"/>
                                <w:szCs w:val="22"/>
                                <w:rPrChange w:id="1008" w:author="Reis-Filho, Jorge S./Pathology" w:date="2019-07-13T22:06:00Z">
                                  <w:rPr>
                                    <w:rFonts w:ascii="Cambria Math" w:hAnsi="Cambria Math"/>
                                    <w:color w:val="0032CC"/>
                                  </w:rPr>
                                </w:rPrChange>
                              </w:rPr>
                              <m:t>φ</m:t>
                            </w:ins>
                          </m:r>
                        </m:e>
                        <m:sup>
                          <m:r>
                            <w:ins w:id="1009" w:author="Reis-Filho, Jorge S./Pathology" w:date="2019-07-13T22:06:00Z">
                              <w:rPr>
                                <w:rFonts w:ascii="Cambria Math" w:hAnsi="Cambria Math" w:cs="Arial"/>
                                <w:color w:val="0032CC"/>
                                <w:sz w:val="22"/>
                                <w:szCs w:val="22"/>
                                <w:rPrChange w:id="1010" w:author="Reis-Filho, Jorge S./Pathology" w:date="2019-07-13T22:06:00Z">
                                  <w:rPr>
                                    <w:rFonts w:ascii="Cambria Math" w:hAnsi="Cambria Math"/>
                                    <w:color w:val="0032CC"/>
                                  </w:rPr>
                                </w:rPrChange>
                              </w:rPr>
                              <m:t>*</m:t>
                            </w:ins>
                          </m:r>
                        </m:sup>
                      </m:sSup>
                    </m:e>
                  </m:d>
                  <m:r>
                    <w:ins w:id="1011" w:author="Reis-Filho, Jorge S./Pathology" w:date="2019-07-13T22:06:00Z">
                      <w:rPr>
                        <w:rFonts w:ascii="Cambria Math" w:hAnsi="Cambria Math" w:cs="Arial"/>
                        <w:color w:val="0032CC"/>
                        <w:sz w:val="22"/>
                        <w:szCs w:val="22"/>
                        <w:rPrChange w:id="1012" w:author="Reis-Filho, Jorge S./Pathology" w:date="2019-07-13T22:06:00Z">
                          <w:rPr>
                            <w:rFonts w:ascii="Cambria Math" w:hAnsi="Cambria Math"/>
                            <w:color w:val="0032CC"/>
                          </w:rPr>
                        </w:rPrChange>
                      </w:rPr>
                      <m:t>=2</m:t>
                    </w:ins>
                  </m:r>
                </m:e>
                <m:e>
                  <m:r>
                    <w:ins w:id="1013" w:author="Reis-Filho, Jorge S./Pathology" w:date="2019-07-13T22:06:00Z">
                      <w:rPr>
                        <w:rFonts w:ascii="Cambria Math" w:hAnsi="Cambria Math" w:cs="Arial"/>
                        <w:color w:val="0032CC"/>
                        <w:sz w:val="22"/>
                        <w:szCs w:val="22"/>
                        <w:rPrChange w:id="1014" w:author="Reis-Filho, Jorge S./Pathology" w:date="2019-07-13T22:06:00Z">
                          <w:rPr>
                            <w:rFonts w:ascii="Cambria Math" w:hAnsi="Cambria Math"/>
                            <w:color w:val="0032CC"/>
                          </w:rPr>
                        </w:rPrChange>
                      </w:rPr>
                      <m:t xml:space="preserve"> 5 , &amp;   </m:t>
                    </w:ins>
                  </m:r>
                  <m:r>
                    <w:ins w:id="1015" w:author="Reis-Filho, Jorge S./Pathology" w:date="2019-07-13T22:06:00Z">
                      <m:rPr>
                        <m:nor/>
                      </m:rPr>
                      <w:rPr>
                        <w:rFonts w:ascii="Arial" w:hAnsi="Arial" w:cs="Arial"/>
                        <w:color w:val="0032CC"/>
                        <w:sz w:val="22"/>
                        <w:szCs w:val="22"/>
                        <w:rPrChange w:id="1016" w:author="Reis-Filho, Jorge S./Pathology" w:date="2019-07-13T22:06:00Z">
                          <w:rPr>
                            <w:rFonts w:ascii="Cambria Math" w:hAnsi="Cambria Math"/>
                            <w:color w:val="0032CC"/>
                          </w:rPr>
                        </w:rPrChange>
                      </w:rPr>
                      <m:t>round</m:t>
                    </w:ins>
                  </m:r>
                  <m:d>
                    <m:dPr>
                      <m:ctrlPr>
                        <w:ins w:id="1017" w:author="Reis-Filho, Jorge S./Pathology" w:date="2019-07-13T22:06:00Z">
                          <w:rPr>
                            <w:rFonts w:ascii="Cambria Math" w:hAnsi="Cambria Math" w:cs="Arial"/>
                            <w:i/>
                            <w:color w:val="0032CC"/>
                            <w:sz w:val="22"/>
                            <w:szCs w:val="22"/>
                          </w:rPr>
                        </w:ins>
                      </m:ctrlPr>
                    </m:dPr>
                    <m:e>
                      <m:sSup>
                        <m:sSupPr>
                          <m:ctrlPr>
                            <w:ins w:id="1018" w:author="Reis-Filho, Jorge S./Pathology" w:date="2019-07-13T22:06:00Z">
                              <w:rPr>
                                <w:rFonts w:ascii="Cambria Math" w:hAnsi="Cambria Math" w:cs="Arial"/>
                                <w:i/>
                                <w:color w:val="0032CC"/>
                                <w:sz w:val="22"/>
                                <w:szCs w:val="22"/>
                              </w:rPr>
                            </w:ins>
                          </m:ctrlPr>
                        </m:sSupPr>
                        <m:e>
                          <m:r>
                            <w:ins w:id="1019" w:author="Reis-Filho, Jorge S./Pathology" w:date="2019-07-13T22:06:00Z">
                              <w:rPr>
                                <w:rFonts w:ascii="Cambria Math" w:hAnsi="Cambria Math" w:cs="Arial"/>
                                <w:color w:val="0032CC"/>
                                <w:sz w:val="22"/>
                                <w:szCs w:val="22"/>
                                <w:rPrChange w:id="1020" w:author="Reis-Filho, Jorge S./Pathology" w:date="2019-07-13T22:06:00Z">
                                  <w:rPr>
                                    <w:rFonts w:ascii="Cambria Math" w:hAnsi="Cambria Math"/>
                                    <w:color w:val="0032CC"/>
                                  </w:rPr>
                                </w:rPrChange>
                              </w:rPr>
                              <m:t>φ</m:t>
                            </w:ins>
                          </m:r>
                        </m:e>
                        <m:sup>
                          <m:r>
                            <w:ins w:id="1021" w:author="Reis-Filho, Jorge S./Pathology" w:date="2019-07-13T22:06:00Z">
                              <w:rPr>
                                <w:rFonts w:ascii="Cambria Math" w:hAnsi="Cambria Math" w:cs="Arial"/>
                                <w:color w:val="0032CC"/>
                                <w:sz w:val="22"/>
                                <w:szCs w:val="22"/>
                                <w:rPrChange w:id="1022" w:author="Reis-Filho, Jorge S./Pathology" w:date="2019-07-13T22:06:00Z">
                                  <w:rPr>
                                    <w:rFonts w:ascii="Cambria Math" w:hAnsi="Cambria Math"/>
                                    <w:color w:val="0032CC"/>
                                  </w:rPr>
                                </w:rPrChange>
                              </w:rPr>
                              <m:t>*</m:t>
                            </w:ins>
                          </m:r>
                        </m:sup>
                      </m:sSup>
                    </m:e>
                  </m:d>
                  <m:r>
                    <w:ins w:id="1023" w:author="Reis-Filho, Jorge S./Pathology" w:date="2019-07-13T22:06:00Z">
                      <w:rPr>
                        <w:rFonts w:ascii="Cambria Math" w:hAnsi="Cambria Math" w:cs="Arial"/>
                        <w:color w:val="0032CC"/>
                        <w:sz w:val="22"/>
                        <w:szCs w:val="22"/>
                        <w:rPrChange w:id="1024" w:author="Reis-Filho, Jorge S./Pathology" w:date="2019-07-13T22:06:00Z">
                          <w:rPr>
                            <w:rFonts w:ascii="Cambria Math" w:hAnsi="Cambria Math"/>
                            <w:color w:val="0032CC"/>
                          </w:rPr>
                        </w:rPrChange>
                      </w:rPr>
                      <m:t>=3</m:t>
                    </w:ins>
                  </m:r>
                  <m:ctrlPr>
                    <w:ins w:id="1025" w:author="Reis-Filho, Jorge S./Pathology" w:date="2019-07-13T22:06:00Z">
                      <w:rPr>
                        <w:rFonts w:ascii="Cambria Math" w:eastAsia="Cambria Math" w:hAnsi="Cambria Math" w:cs="Arial"/>
                        <w:i/>
                        <w:color w:val="0032CC"/>
                        <w:sz w:val="22"/>
                        <w:szCs w:val="22"/>
                      </w:rPr>
                    </w:ins>
                  </m:ctrlPr>
                </m:e>
                <m:e>
                  <m:r>
                    <w:ins w:id="1026" w:author="Reis-Filho, Jorge S./Pathology" w:date="2019-07-13T22:06:00Z">
                      <w:rPr>
                        <w:rFonts w:ascii="Cambria Math" w:eastAsia="Cambria Math" w:hAnsi="Cambria Math" w:cs="Arial"/>
                        <w:color w:val="0032CC"/>
                        <w:sz w:val="22"/>
                        <w:szCs w:val="22"/>
                        <w:rPrChange w:id="1027" w:author="Reis-Filho, Jorge S./Pathology" w:date="2019-07-13T22:06:00Z">
                          <w:rPr>
                            <w:rFonts w:ascii="Cambria Math" w:eastAsia="Cambria Math" w:hAnsi="Cambria Math" w:cs="Cambria Math"/>
                            <w:color w:val="0032CC"/>
                          </w:rPr>
                        </w:rPrChange>
                      </w:rPr>
                      <m:t xml:space="preserve"> 6 ,    </m:t>
                    </w:ins>
                  </m:r>
                  <m:r>
                    <w:ins w:id="1028" w:author="Reis-Filho, Jorge S./Pathology" w:date="2019-07-13T22:06:00Z">
                      <m:rPr>
                        <m:nor/>
                      </m:rPr>
                      <w:rPr>
                        <w:rFonts w:ascii="Arial" w:hAnsi="Arial" w:cs="Arial"/>
                        <w:color w:val="0032CC"/>
                        <w:sz w:val="22"/>
                        <w:szCs w:val="22"/>
                        <w:rPrChange w:id="1029" w:author="Reis-Filho, Jorge S./Pathology" w:date="2019-07-13T22:06:00Z">
                          <w:rPr>
                            <w:rFonts w:ascii="Cambria Math" w:hAnsi="Cambria Math"/>
                            <w:color w:val="0032CC"/>
                          </w:rPr>
                        </w:rPrChange>
                      </w:rPr>
                      <m:t>round</m:t>
                    </w:ins>
                  </m:r>
                  <m:d>
                    <m:dPr>
                      <m:ctrlPr>
                        <w:ins w:id="1030" w:author="Reis-Filho, Jorge S./Pathology" w:date="2019-07-13T22:06:00Z">
                          <w:rPr>
                            <w:rFonts w:ascii="Cambria Math" w:hAnsi="Cambria Math" w:cs="Arial"/>
                            <w:i/>
                            <w:color w:val="0032CC"/>
                            <w:sz w:val="22"/>
                            <w:szCs w:val="22"/>
                          </w:rPr>
                        </w:ins>
                      </m:ctrlPr>
                    </m:dPr>
                    <m:e>
                      <m:sSup>
                        <m:sSupPr>
                          <m:ctrlPr>
                            <w:ins w:id="1031" w:author="Reis-Filho, Jorge S./Pathology" w:date="2019-07-13T22:06:00Z">
                              <w:rPr>
                                <w:rFonts w:ascii="Cambria Math" w:hAnsi="Cambria Math" w:cs="Arial"/>
                                <w:i/>
                                <w:color w:val="0032CC"/>
                                <w:sz w:val="22"/>
                                <w:szCs w:val="22"/>
                              </w:rPr>
                            </w:ins>
                          </m:ctrlPr>
                        </m:sSupPr>
                        <m:e>
                          <m:r>
                            <w:ins w:id="1032" w:author="Reis-Filho, Jorge S./Pathology" w:date="2019-07-13T22:06:00Z">
                              <w:rPr>
                                <w:rFonts w:ascii="Cambria Math" w:hAnsi="Cambria Math" w:cs="Arial"/>
                                <w:color w:val="0032CC"/>
                                <w:sz w:val="22"/>
                                <w:szCs w:val="22"/>
                                <w:rPrChange w:id="1033" w:author="Reis-Filho, Jorge S./Pathology" w:date="2019-07-13T22:06:00Z">
                                  <w:rPr>
                                    <w:rFonts w:ascii="Cambria Math" w:hAnsi="Cambria Math"/>
                                    <w:color w:val="0032CC"/>
                                  </w:rPr>
                                </w:rPrChange>
                              </w:rPr>
                              <m:t>φ</m:t>
                            </w:ins>
                          </m:r>
                        </m:e>
                        <m:sup>
                          <m:r>
                            <w:ins w:id="1034" w:author="Reis-Filho, Jorge S./Pathology" w:date="2019-07-13T22:06:00Z">
                              <w:rPr>
                                <w:rFonts w:ascii="Cambria Math" w:hAnsi="Cambria Math" w:cs="Arial"/>
                                <w:color w:val="0032CC"/>
                                <w:sz w:val="22"/>
                                <w:szCs w:val="22"/>
                                <w:rPrChange w:id="1035" w:author="Reis-Filho, Jorge S./Pathology" w:date="2019-07-13T22:06:00Z">
                                  <w:rPr>
                                    <w:rFonts w:ascii="Cambria Math" w:hAnsi="Cambria Math"/>
                                    <w:color w:val="0032CC"/>
                                  </w:rPr>
                                </w:rPrChange>
                              </w:rPr>
                              <m:t>*</m:t>
                            </w:ins>
                          </m:r>
                        </m:sup>
                      </m:sSup>
                    </m:e>
                  </m:d>
                  <m:r>
                    <w:ins w:id="1036" w:author="Reis-Filho, Jorge S./Pathology" w:date="2019-07-13T22:06:00Z">
                      <w:rPr>
                        <w:rFonts w:ascii="Cambria Math" w:hAnsi="Cambria Math" w:cs="Arial"/>
                        <w:color w:val="0032CC"/>
                        <w:sz w:val="22"/>
                        <w:szCs w:val="22"/>
                        <w:rPrChange w:id="1037" w:author="Reis-Filho, Jorge S./Pathology" w:date="2019-07-13T22:06:00Z">
                          <w:rPr>
                            <w:rFonts w:ascii="Cambria Math" w:hAnsi="Cambria Math"/>
                            <w:color w:val="0032CC"/>
                          </w:rPr>
                        </w:rPrChange>
                      </w:rPr>
                      <m:t>≥4</m:t>
                    </w:ins>
                  </m:r>
                </m:e>
              </m:eqArr>
            </m:e>
          </m:d>
        </m:oMath>
      </m:oMathPara>
    </w:p>
    <w:p w14:paraId="697CB698" w14:textId="77777777" w:rsidR="009063E5" w:rsidRPr="009063E5" w:rsidRDefault="009063E5">
      <w:pPr>
        <w:spacing w:line="480" w:lineRule="auto"/>
        <w:jc w:val="both"/>
        <w:rPr>
          <w:ins w:id="1038" w:author="Reis-Filho, Jorge S./Pathology" w:date="2019-07-13T22:06:00Z"/>
          <w:rFonts w:ascii="Arial" w:hAnsi="Arial" w:cs="Arial"/>
          <w:color w:val="0032CC"/>
          <w:sz w:val="22"/>
          <w:szCs w:val="22"/>
          <w:rPrChange w:id="1039" w:author="Reis-Filho, Jorge S./Pathology" w:date="2019-07-13T22:06:00Z">
            <w:rPr>
              <w:ins w:id="1040" w:author="Reis-Filho, Jorge S./Pathology" w:date="2019-07-13T22:06:00Z"/>
              <w:rFonts w:ascii="Arial" w:hAnsi="Arial" w:cs="Arial"/>
              <w:color w:val="0032CC"/>
            </w:rPr>
          </w:rPrChange>
        </w:rPr>
        <w:pPrChange w:id="1041" w:author="Reis-Filho, Jorge S./Pathology" w:date="2019-07-13T22:07:00Z">
          <w:pPr>
            <w:jc w:val="both"/>
          </w:pPr>
        </w:pPrChange>
      </w:pPr>
    </w:p>
    <w:p w14:paraId="7075D768" w14:textId="4A708591" w:rsidR="009063E5" w:rsidRPr="009063E5" w:rsidRDefault="009063E5">
      <w:pPr>
        <w:spacing w:line="480" w:lineRule="auto"/>
        <w:jc w:val="both"/>
        <w:rPr>
          <w:ins w:id="1042" w:author="Reis-Filho, Jorge S./Pathology" w:date="2019-07-13T22:06:00Z"/>
          <w:rFonts w:ascii="Arial" w:hAnsi="Arial" w:cs="Arial"/>
          <w:color w:val="0032CC"/>
          <w:sz w:val="22"/>
          <w:szCs w:val="22"/>
          <w:rPrChange w:id="1043" w:author="Reis-Filho, Jorge S./Pathology" w:date="2019-07-13T22:06:00Z">
            <w:rPr>
              <w:ins w:id="1044" w:author="Reis-Filho, Jorge S./Pathology" w:date="2019-07-13T22:06:00Z"/>
              <w:rFonts w:ascii="Arial" w:hAnsi="Arial" w:cs="Arial"/>
              <w:color w:val="0032CC"/>
            </w:rPr>
          </w:rPrChange>
        </w:rPr>
        <w:pPrChange w:id="1045" w:author="Reis-Filho, Jorge S./Pathology" w:date="2019-07-13T22:07:00Z">
          <w:pPr>
            <w:jc w:val="both"/>
          </w:pPr>
        </w:pPrChange>
      </w:pPr>
      <w:ins w:id="1046" w:author="Reis-Filho, Jorge S./Pathology" w:date="2019-07-13T22:06:00Z">
        <w:r w:rsidRPr="009063E5">
          <w:rPr>
            <w:rFonts w:ascii="Arial" w:hAnsi="Arial" w:cs="Arial"/>
            <w:color w:val="0032CC"/>
            <w:sz w:val="22"/>
            <w:szCs w:val="22"/>
            <w:rPrChange w:id="1047" w:author="Reis-Filho, Jorge S./Pathology" w:date="2019-07-13T22:06:00Z">
              <w:rPr>
                <w:rFonts w:ascii="Arial" w:hAnsi="Arial" w:cs="Arial"/>
                <w:color w:val="0032CC"/>
              </w:rPr>
            </w:rPrChange>
          </w:rPr>
          <w:t>The Log</w:t>
        </w:r>
        <w:r w:rsidRPr="009063E5">
          <w:rPr>
            <w:rFonts w:ascii="Arial" w:hAnsi="Arial" w:cs="Arial"/>
            <w:color w:val="0032CC"/>
            <w:sz w:val="22"/>
            <w:szCs w:val="22"/>
            <w:vertAlign w:val="subscript"/>
            <w:rPrChange w:id="1048" w:author="Reis-Filho, Jorge S./Pathology" w:date="2019-07-13T22:06:00Z">
              <w:rPr>
                <w:rFonts w:ascii="Arial" w:hAnsi="Arial" w:cs="Arial"/>
                <w:color w:val="0032CC"/>
                <w:vertAlign w:val="subscript"/>
              </w:rPr>
            </w:rPrChange>
          </w:rPr>
          <w:t>2</w:t>
        </w:r>
        <w:r w:rsidRPr="009063E5">
          <w:rPr>
            <w:rFonts w:ascii="Arial" w:hAnsi="Arial" w:cs="Arial"/>
            <w:color w:val="0032CC"/>
            <w:sz w:val="22"/>
            <w:szCs w:val="22"/>
            <w:rPrChange w:id="1049" w:author="Reis-Filho, Jorge S./Pathology" w:date="2019-07-13T22:06:00Z">
              <w:rPr>
                <w:rFonts w:ascii="Arial" w:hAnsi="Arial" w:cs="Arial"/>
                <w:color w:val="0032CC"/>
              </w:rPr>
            </w:rPrChange>
          </w:rPr>
          <w:t xml:space="preserve"> Ratios of representative healthy male and female controls are shown in </w:t>
        </w:r>
        <w:r w:rsidRPr="009063E5">
          <w:rPr>
            <w:rFonts w:ascii="Arial" w:hAnsi="Arial" w:cs="Arial"/>
            <w:b/>
            <w:color w:val="0032CC"/>
            <w:sz w:val="22"/>
            <w:szCs w:val="22"/>
            <w:highlight w:val="yellow"/>
            <w:rPrChange w:id="1050" w:author="Reis-Filho, Jorge S./Pathology" w:date="2019-07-13T22:06:00Z">
              <w:rPr>
                <w:rFonts w:ascii="Arial" w:hAnsi="Arial" w:cs="Arial"/>
                <w:b/>
                <w:color w:val="0032CC"/>
                <w:highlight w:val="yellow"/>
              </w:rPr>
            </w:rPrChange>
          </w:rPr>
          <w:t>Supplementary Figs. RR17a-17f</w:t>
        </w:r>
        <w:r w:rsidRPr="009063E5">
          <w:rPr>
            <w:rFonts w:ascii="Arial" w:hAnsi="Arial" w:cs="Arial"/>
            <w:color w:val="0032CC"/>
            <w:sz w:val="22"/>
            <w:szCs w:val="22"/>
            <w:rPrChange w:id="1051" w:author="Reis-Filho, Jorge S./Pathology" w:date="2019-07-13T22:06:00Z">
              <w:rPr>
                <w:rFonts w:ascii="Arial" w:hAnsi="Arial" w:cs="Arial"/>
                <w:color w:val="0032CC"/>
              </w:rPr>
            </w:rPrChange>
          </w:rPr>
          <w:t>. The low variance of raw Log</w:t>
        </w:r>
        <w:r w:rsidRPr="009063E5">
          <w:rPr>
            <w:rFonts w:ascii="Arial" w:hAnsi="Arial" w:cs="Arial"/>
            <w:color w:val="0032CC"/>
            <w:sz w:val="22"/>
            <w:szCs w:val="22"/>
            <w:vertAlign w:val="subscript"/>
            <w:rPrChange w:id="1052" w:author="Reis-Filho, Jorge S./Pathology" w:date="2019-07-13T22:06:00Z">
              <w:rPr>
                <w:rFonts w:ascii="Arial" w:hAnsi="Arial" w:cs="Arial"/>
                <w:color w:val="0032CC"/>
                <w:vertAlign w:val="subscript"/>
              </w:rPr>
            </w:rPrChange>
          </w:rPr>
          <w:t>2</w:t>
        </w:r>
        <w:r w:rsidRPr="009063E5">
          <w:rPr>
            <w:rFonts w:ascii="Arial" w:hAnsi="Arial" w:cs="Arial"/>
            <w:color w:val="0032CC"/>
            <w:sz w:val="22"/>
            <w:szCs w:val="22"/>
            <w:rPrChange w:id="1053" w:author="Reis-Filho, Jorge S./Pathology" w:date="2019-07-13T22:06:00Z">
              <w:rPr>
                <w:rFonts w:ascii="Arial" w:hAnsi="Arial" w:cs="Arial"/>
                <w:color w:val="0032CC"/>
              </w:rPr>
            </w:rPrChange>
          </w:rPr>
          <w:t xml:space="preserve"> Ratios observed is expected due to the ultra-high depth </w:t>
        </w:r>
        <w:r w:rsidRPr="009063E5">
          <w:rPr>
            <w:rFonts w:ascii="Arial" w:eastAsia="Arial" w:hAnsi="Arial" w:cs="Arial"/>
            <w:color w:val="0032CC"/>
            <w:sz w:val="22"/>
            <w:szCs w:val="22"/>
            <w:rPrChange w:id="1054" w:author="Reis-Filho, Jorge S./Pathology" w:date="2019-07-13T22:06:00Z">
              <w:rPr>
                <w:rFonts w:ascii="Arial" w:eastAsia="Arial" w:hAnsi="Arial" w:cs="Arial"/>
                <w:color w:val="0032CC"/>
              </w:rPr>
            </w:rPrChange>
          </w:rPr>
          <w:t xml:space="preserve">sequence coverage achieved for the cfDNA and WBC samples. </w:t>
        </w:r>
      </w:ins>
      <w:ins w:id="1055" w:author="Reis-Filho, Jorge S./Pathology" w:date="2019-07-13T22:07:00Z">
        <w:r w:rsidR="007D4DD2">
          <w:rPr>
            <w:rFonts w:ascii="Arial" w:eastAsia="Arial" w:hAnsi="Arial" w:cs="Arial"/>
            <w:color w:val="0032CC"/>
            <w:sz w:val="22"/>
            <w:szCs w:val="22"/>
          </w:rPr>
          <w:t>Given that</w:t>
        </w:r>
      </w:ins>
      <w:ins w:id="1056" w:author="Reis-Filho, Jorge S./Pathology" w:date="2019-07-13T22:06:00Z">
        <w:r w:rsidRPr="009063E5">
          <w:rPr>
            <w:rFonts w:ascii="Arial" w:eastAsia="Arial" w:hAnsi="Arial" w:cs="Arial"/>
            <w:color w:val="0032CC"/>
            <w:sz w:val="22"/>
            <w:szCs w:val="22"/>
            <w:rPrChange w:id="1057" w:author="Reis-Filho, Jorge S./Pathology" w:date="2019-07-13T22:06:00Z">
              <w:rPr>
                <w:rFonts w:ascii="Arial" w:eastAsia="Arial" w:hAnsi="Arial" w:cs="Arial"/>
                <w:color w:val="0032CC"/>
              </w:rPr>
            </w:rPrChange>
          </w:rPr>
          <w:t xml:space="preserve"> no </w:t>
        </w:r>
        <w:r w:rsidRPr="009063E5">
          <w:rPr>
            <w:rFonts w:ascii="Arial" w:hAnsi="Arial" w:cs="Arial"/>
            <w:color w:val="0032CC"/>
            <w:sz w:val="22"/>
            <w:szCs w:val="22"/>
            <w:rPrChange w:id="1058" w:author="Reis-Filho, Jorge S./Pathology" w:date="2019-07-13T22:06:00Z">
              <w:rPr>
                <w:rFonts w:ascii="Arial" w:hAnsi="Arial" w:cs="Arial"/>
                <w:color w:val="0032CC"/>
              </w:rPr>
            </w:rPrChange>
          </w:rPr>
          <w:t xml:space="preserve">systematic technical artefact was observed in the healthy controls, these data </w:t>
        </w:r>
      </w:ins>
      <w:ins w:id="1059" w:author="Reis-Filho, Jorge S./Pathology" w:date="2019-07-13T22:08:00Z">
        <w:r w:rsidR="007D4DD2">
          <w:rPr>
            <w:rFonts w:ascii="Arial" w:hAnsi="Arial" w:cs="Arial"/>
            <w:color w:val="0032CC"/>
            <w:sz w:val="22"/>
            <w:szCs w:val="22"/>
          </w:rPr>
          <w:t>could</w:t>
        </w:r>
      </w:ins>
      <w:ins w:id="1060" w:author="Reis-Filho, Jorge S./Pathology" w:date="2019-07-13T22:06:00Z">
        <w:r w:rsidRPr="009063E5">
          <w:rPr>
            <w:rFonts w:ascii="Arial" w:hAnsi="Arial" w:cs="Arial"/>
            <w:color w:val="0032CC"/>
            <w:sz w:val="22"/>
            <w:szCs w:val="22"/>
            <w:rPrChange w:id="1061" w:author="Reis-Filho, Jorge S./Pathology" w:date="2019-07-13T22:06:00Z">
              <w:rPr>
                <w:rFonts w:ascii="Arial" w:hAnsi="Arial" w:cs="Arial"/>
                <w:color w:val="0032CC"/>
              </w:rPr>
            </w:rPrChange>
          </w:rPr>
          <w:t xml:space="preserve"> be used to derive parameter estimates for the analysis of cancer samples. There is, usually, a platform specific compression of Log</w:t>
        </w:r>
        <w:r w:rsidRPr="009063E5">
          <w:rPr>
            <w:rFonts w:ascii="Arial" w:hAnsi="Arial" w:cs="Arial"/>
            <w:color w:val="0032CC"/>
            <w:sz w:val="22"/>
            <w:szCs w:val="22"/>
            <w:vertAlign w:val="subscript"/>
            <w:rPrChange w:id="1062" w:author="Reis-Filho, Jorge S./Pathology" w:date="2019-07-13T22:06:00Z">
              <w:rPr>
                <w:rFonts w:ascii="Arial" w:hAnsi="Arial" w:cs="Arial"/>
                <w:color w:val="0032CC"/>
                <w:vertAlign w:val="subscript"/>
              </w:rPr>
            </w:rPrChange>
          </w:rPr>
          <w:t>2</w:t>
        </w:r>
        <w:r w:rsidRPr="009063E5">
          <w:rPr>
            <w:rFonts w:ascii="Arial" w:hAnsi="Arial" w:cs="Arial"/>
            <w:color w:val="0032CC"/>
            <w:sz w:val="22"/>
            <w:szCs w:val="22"/>
            <w:rPrChange w:id="1063" w:author="Reis-Filho, Jorge S./Pathology" w:date="2019-07-13T22:06:00Z">
              <w:rPr>
                <w:rFonts w:ascii="Arial" w:hAnsi="Arial" w:cs="Arial"/>
                <w:color w:val="0032CC"/>
              </w:rPr>
            </w:rPrChange>
          </w:rPr>
          <w:t xml:space="preserve"> Ratio (PMID: 20837533</w:t>
        </w:r>
        <w:r w:rsidRPr="009063E5">
          <w:rPr>
            <w:rFonts w:ascii="Arial" w:eastAsia="Arial" w:hAnsi="Arial" w:cs="Arial"/>
            <w:color w:val="0032CC"/>
            <w:sz w:val="22"/>
            <w:szCs w:val="22"/>
            <w:rPrChange w:id="1064" w:author="Reis-Filho, Jorge S./Pathology" w:date="2019-07-13T22:06:00Z">
              <w:rPr>
                <w:rFonts w:ascii="Arial" w:eastAsia="Arial" w:hAnsi="Arial" w:cs="Arial"/>
                <w:color w:val="0032CC"/>
              </w:rPr>
            </w:rPrChange>
          </w:rPr>
          <w:t>)</w:t>
        </w:r>
      </w:ins>
      <w:ins w:id="1065" w:author="Reis-Filho, Jorge S./Pathology" w:date="2019-07-13T22:08:00Z">
        <w:r w:rsidR="007D4DD2">
          <w:rPr>
            <w:rFonts w:ascii="Arial" w:eastAsia="Arial" w:hAnsi="Arial" w:cs="Arial"/>
            <w:color w:val="0032CC"/>
            <w:sz w:val="22"/>
            <w:szCs w:val="22"/>
          </w:rPr>
          <w:t>,</w:t>
        </w:r>
      </w:ins>
      <w:ins w:id="1066" w:author="Reis-Filho, Jorge S./Pathology" w:date="2019-07-13T22:06:00Z">
        <w:r w:rsidRPr="009063E5">
          <w:rPr>
            <w:rFonts w:ascii="Arial" w:hAnsi="Arial" w:cs="Arial"/>
            <w:color w:val="0032CC"/>
            <w:sz w:val="22"/>
            <w:szCs w:val="22"/>
            <w:rPrChange w:id="1067" w:author="Reis-Filho, Jorge S./Pathology" w:date="2019-07-13T22:06:00Z">
              <w:rPr>
                <w:rFonts w:ascii="Arial" w:hAnsi="Arial" w:cs="Arial"/>
                <w:color w:val="0032CC"/>
              </w:rPr>
            </w:rPrChange>
          </w:rPr>
          <w:t xml:space="preserve"> which describes the ratio of observed to expected Log</w:t>
        </w:r>
        <w:r w:rsidRPr="009063E5">
          <w:rPr>
            <w:rFonts w:ascii="Arial" w:hAnsi="Arial" w:cs="Arial"/>
            <w:color w:val="0032CC"/>
            <w:sz w:val="22"/>
            <w:szCs w:val="22"/>
            <w:vertAlign w:val="subscript"/>
            <w:rPrChange w:id="1068" w:author="Reis-Filho, Jorge S./Pathology" w:date="2019-07-13T22:06:00Z">
              <w:rPr>
                <w:rFonts w:ascii="Arial" w:hAnsi="Arial" w:cs="Arial"/>
                <w:color w:val="0032CC"/>
                <w:vertAlign w:val="subscript"/>
              </w:rPr>
            </w:rPrChange>
          </w:rPr>
          <w:t>2</w:t>
        </w:r>
        <w:r w:rsidRPr="009063E5">
          <w:rPr>
            <w:rFonts w:ascii="Arial" w:hAnsi="Arial" w:cs="Arial"/>
            <w:color w:val="0032CC"/>
            <w:sz w:val="22"/>
            <w:szCs w:val="22"/>
            <w:rPrChange w:id="1069" w:author="Reis-Filho, Jorge S./Pathology" w:date="2019-07-13T22:06:00Z">
              <w:rPr>
                <w:rFonts w:ascii="Arial" w:hAnsi="Arial" w:cs="Arial"/>
                <w:color w:val="0032CC"/>
              </w:rPr>
            </w:rPrChange>
          </w:rPr>
          <w:t xml:space="preserve"> Ratio for a clonal loss of one copy in a diploid background in a sample with 100% purity. The compression ratio </w:t>
        </w:r>
        <m:oMath>
          <m:r>
            <w:rPr>
              <w:rFonts w:ascii="Cambria Math" w:hAnsi="Cambria Math" w:cs="Arial"/>
              <w:color w:val="0032CC"/>
              <w:sz w:val="22"/>
              <w:szCs w:val="22"/>
              <w:rPrChange w:id="1070" w:author="Reis-Filho, Jorge S./Pathology" w:date="2019-07-13T22:06:00Z">
                <w:rPr>
                  <w:rFonts w:ascii="Cambria Math" w:hAnsi="Cambria Math" w:cs="Arial"/>
                  <w:color w:val="0032CC"/>
                </w:rPr>
              </w:rPrChange>
            </w:rPr>
            <m:t>γ = 0.85</m:t>
          </m:r>
        </m:oMath>
        <w:r w:rsidRPr="009063E5">
          <w:rPr>
            <w:rFonts w:ascii="Arial" w:hAnsi="Arial" w:cs="Arial"/>
            <w:color w:val="0032CC"/>
            <w:sz w:val="22"/>
            <w:szCs w:val="22"/>
            <w:rPrChange w:id="1071" w:author="Reis-Filho, Jorge S./Pathology" w:date="2019-07-13T22:06:00Z">
              <w:rPr>
                <w:rFonts w:ascii="Arial" w:hAnsi="Arial" w:cs="Arial"/>
                <w:color w:val="0032CC"/>
              </w:rPr>
            </w:rPrChange>
          </w:rPr>
          <w:t xml:space="preserve"> was estimated from the mean segmented Log</w:t>
        </w:r>
        <w:r w:rsidRPr="009063E5">
          <w:rPr>
            <w:rFonts w:ascii="Arial" w:hAnsi="Arial" w:cs="Arial"/>
            <w:color w:val="0032CC"/>
            <w:sz w:val="22"/>
            <w:szCs w:val="22"/>
            <w:vertAlign w:val="subscript"/>
            <w:rPrChange w:id="1072" w:author="Reis-Filho, Jorge S./Pathology" w:date="2019-07-13T22:06:00Z">
              <w:rPr>
                <w:rFonts w:ascii="Arial" w:hAnsi="Arial" w:cs="Arial"/>
                <w:color w:val="0032CC"/>
                <w:vertAlign w:val="subscript"/>
              </w:rPr>
            </w:rPrChange>
          </w:rPr>
          <w:t>2</w:t>
        </w:r>
        <w:r w:rsidRPr="009063E5">
          <w:rPr>
            <w:rFonts w:ascii="Arial" w:hAnsi="Arial" w:cs="Arial"/>
            <w:color w:val="0032CC"/>
            <w:sz w:val="22"/>
            <w:szCs w:val="22"/>
            <w:rPrChange w:id="1073" w:author="Reis-Filho, Jorge S./Pathology" w:date="2019-07-13T22:06:00Z">
              <w:rPr>
                <w:rFonts w:ascii="Arial" w:hAnsi="Arial" w:cs="Arial"/>
                <w:color w:val="0032CC"/>
              </w:rPr>
            </w:rPrChange>
          </w:rPr>
          <w:t xml:space="preserve"> Ratio of chromosome X across healthy male controls</w:t>
        </w:r>
        <w:r w:rsidRPr="009063E5">
          <w:rPr>
            <w:rFonts w:ascii="Arial" w:eastAsia="Arial" w:hAnsi="Arial" w:cs="Arial"/>
            <w:color w:val="0032CC"/>
            <w:sz w:val="22"/>
            <w:szCs w:val="22"/>
            <w:rPrChange w:id="1074" w:author="Reis-Filho, Jorge S./Pathology" w:date="2019-07-13T22:06:00Z">
              <w:rPr>
                <w:rFonts w:ascii="Arial" w:eastAsia="Arial" w:hAnsi="Arial" w:cs="Arial"/>
                <w:color w:val="0032CC"/>
              </w:rPr>
            </w:rPrChange>
          </w:rPr>
          <w:t xml:space="preserve"> (</w:t>
        </w:r>
        <w:r w:rsidRPr="009063E5">
          <w:rPr>
            <w:rFonts w:ascii="Arial" w:hAnsi="Arial" w:cs="Arial"/>
            <w:b/>
            <w:color w:val="0032CC"/>
            <w:sz w:val="22"/>
            <w:szCs w:val="22"/>
            <w:highlight w:val="yellow"/>
            <w:rPrChange w:id="1075" w:author="Reis-Filho, Jorge S./Pathology" w:date="2019-07-13T22:06:00Z">
              <w:rPr>
                <w:rFonts w:ascii="Arial" w:hAnsi="Arial" w:cs="Arial"/>
                <w:b/>
                <w:color w:val="0032CC"/>
                <w:highlight w:val="yellow"/>
              </w:rPr>
            </w:rPrChange>
          </w:rPr>
          <w:t>Supplementary Figs. RR17g-17h</w:t>
        </w:r>
        <w:r w:rsidRPr="009063E5">
          <w:rPr>
            <w:rFonts w:ascii="Arial" w:eastAsia="Arial" w:hAnsi="Arial" w:cs="Arial"/>
            <w:color w:val="0032CC"/>
            <w:sz w:val="22"/>
            <w:szCs w:val="22"/>
            <w:rPrChange w:id="1076" w:author="Reis-Filho, Jorge S./Pathology" w:date="2019-07-13T22:06:00Z">
              <w:rPr>
                <w:rFonts w:ascii="Arial" w:eastAsia="Arial" w:hAnsi="Arial" w:cs="Arial"/>
                <w:color w:val="0032CC"/>
              </w:rPr>
            </w:rPrChange>
          </w:rPr>
          <w:t>).</w:t>
        </w:r>
      </w:ins>
    </w:p>
    <w:p w14:paraId="73D5AA16" w14:textId="77777777" w:rsidR="009063E5" w:rsidRPr="009063E5" w:rsidRDefault="009063E5">
      <w:pPr>
        <w:spacing w:line="480" w:lineRule="auto"/>
        <w:jc w:val="both"/>
        <w:rPr>
          <w:ins w:id="1077" w:author="Reis-Filho, Jorge S./Pathology" w:date="2019-07-13T22:06:00Z"/>
          <w:rFonts w:ascii="Arial" w:hAnsi="Arial" w:cs="Arial"/>
          <w:color w:val="0032CC"/>
          <w:sz w:val="22"/>
          <w:szCs w:val="22"/>
          <w:rPrChange w:id="1078" w:author="Reis-Filho, Jorge S./Pathology" w:date="2019-07-13T22:06:00Z">
            <w:rPr>
              <w:ins w:id="1079" w:author="Reis-Filho, Jorge S./Pathology" w:date="2019-07-13T22:06:00Z"/>
              <w:rFonts w:ascii="Arial" w:hAnsi="Arial" w:cs="Arial"/>
              <w:color w:val="0032CC"/>
            </w:rPr>
          </w:rPrChange>
        </w:rPr>
        <w:pPrChange w:id="1080" w:author="Reis-Filho, Jorge S./Pathology" w:date="2019-07-13T22:07:00Z">
          <w:pPr>
            <w:jc w:val="both"/>
          </w:pPr>
        </w:pPrChange>
      </w:pPr>
    </w:p>
    <w:p w14:paraId="66EB1131" w14:textId="3209B38B" w:rsidR="009063E5" w:rsidRPr="009063E5" w:rsidRDefault="009063E5">
      <w:pPr>
        <w:spacing w:line="480" w:lineRule="auto"/>
        <w:jc w:val="both"/>
        <w:rPr>
          <w:ins w:id="1081" w:author="Reis-Filho, Jorge S./Pathology" w:date="2019-07-13T22:06:00Z"/>
          <w:rFonts w:ascii="Arial" w:hAnsi="Arial" w:cs="Arial"/>
          <w:color w:val="0033CC"/>
          <w:sz w:val="22"/>
          <w:szCs w:val="22"/>
          <w:rPrChange w:id="1082" w:author="Reis-Filho, Jorge S./Pathology" w:date="2019-07-13T22:06:00Z">
            <w:rPr>
              <w:ins w:id="1083" w:author="Reis-Filho, Jorge S./Pathology" w:date="2019-07-13T22:06:00Z"/>
              <w:rFonts w:ascii="Arial" w:hAnsi="Arial" w:cs="Arial"/>
              <w:color w:val="0033CC"/>
            </w:rPr>
          </w:rPrChange>
        </w:rPr>
        <w:pPrChange w:id="1084" w:author="Reis-Filho, Jorge S./Pathology" w:date="2019-07-13T22:07:00Z">
          <w:pPr>
            <w:jc w:val="both"/>
          </w:pPr>
        </w:pPrChange>
      </w:pPr>
      <w:ins w:id="1085" w:author="Reis-Filho, Jorge S./Pathology" w:date="2019-07-13T22:06:00Z">
        <w:r w:rsidRPr="009063E5">
          <w:rPr>
            <w:rFonts w:ascii="Arial" w:hAnsi="Arial" w:cs="Arial"/>
            <w:color w:val="0033CC"/>
            <w:sz w:val="22"/>
            <w:szCs w:val="22"/>
            <w:rPrChange w:id="1086" w:author="Reis-Filho, Jorge S./Pathology" w:date="2019-07-13T22:06:00Z">
              <w:rPr>
                <w:rFonts w:ascii="Arial" w:hAnsi="Arial" w:cs="Arial"/>
                <w:color w:val="0033CC"/>
              </w:rPr>
            </w:rPrChange>
          </w:rPr>
          <w:t>A comparison of Log</w:t>
        </w:r>
        <w:r w:rsidRPr="009063E5">
          <w:rPr>
            <w:rFonts w:ascii="Arial" w:hAnsi="Arial" w:cs="Arial"/>
            <w:color w:val="0033CC"/>
            <w:sz w:val="22"/>
            <w:szCs w:val="22"/>
            <w:vertAlign w:val="subscript"/>
            <w:rPrChange w:id="1087" w:author="Reis-Filho, Jorge S./Pathology" w:date="2019-07-13T22:06:00Z">
              <w:rPr>
                <w:rFonts w:ascii="Arial" w:hAnsi="Arial" w:cs="Arial"/>
                <w:color w:val="0033CC"/>
                <w:vertAlign w:val="subscript"/>
              </w:rPr>
            </w:rPrChange>
          </w:rPr>
          <w:t>2</w:t>
        </w:r>
        <w:r w:rsidRPr="009063E5">
          <w:rPr>
            <w:rFonts w:ascii="Arial" w:hAnsi="Arial" w:cs="Arial"/>
            <w:color w:val="0033CC"/>
            <w:sz w:val="22"/>
            <w:szCs w:val="22"/>
            <w:rPrChange w:id="1088" w:author="Reis-Filho, Jorge S./Pathology" w:date="2019-07-13T22:06:00Z">
              <w:rPr>
                <w:rFonts w:ascii="Arial" w:hAnsi="Arial" w:cs="Arial"/>
                <w:color w:val="0033CC"/>
              </w:rPr>
            </w:rPrChange>
          </w:rPr>
          <w:t xml:space="preserve"> Ratios of three tumor biopsy and matched cfDNA sample pairs, one of each cancer types, where amplifications (</w:t>
        </w:r>
        <w:r w:rsidRPr="009063E5">
          <w:rPr>
            <w:rFonts w:ascii="Arial" w:hAnsi="Arial" w:cs="Arial"/>
            <w:i/>
            <w:color w:val="0033CC"/>
            <w:sz w:val="22"/>
            <w:szCs w:val="22"/>
            <w:rPrChange w:id="1089" w:author="Reis-Filho, Jorge S./Pathology" w:date="2019-07-13T22:06:00Z">
              <w:rPr>
                <w:rFonts w:ascii="Arial" w:hAnsi="Arial" w:cs="Arial"/>
                <w:i/>
                <w:color w:val="0033CC"/>
              </w:rPr>
            </w:rPrChange>
          </w:rPr>
          <w:t>FGFR1</w:t>
        </w:r>
        <w:r w:rsidRPr="009063E5">
          <w:rPr>
            <w:rFonts w:ascii="Arial" w:hAnsi="Arial" w:cs="Arial"/>
            <w:color w:val="0033CC"/>
            <w:sz w:val="22"/>
            <w:szCs w:val="22"/>
            <w:rPrChange w:id="1090" w:author="Reis-Filho, Jorge S./Pathology" w:date="2019-07-13T22:06:00Z">
              <w:rPr>
                <w:rFonts w:ascii="Arial" w:hAnsi="Arial" w:cs="Arial"/>
                <w:color w:val="0033CC"/>
              </w:rPr>
            </w:rPrChange>
          </w:rPr>
          <w:t xml:space="preserve"> and </w:t>
        </w:r>
        <w:r w:rsidRPr="009063E5">
          <w:rPr>
            <w:rFonts w:ascii="Arial" w:hAnsi="Arial" w:cs="Arial"/>
            <w:i/>
            <w:color w:val="0033CC"/>
            <w:sz w:val="22"/>
            <w:szCs w:val="22"/>
            <w:rPrChange w:id="1091" w:author="Reis-Filho, Jorge S./Pathology" w:date="2019-07-13T22:06:00Z">
              <w:rPr>
                <w:rFonts w:ascii="Arial" w:hAnsi="Arial" w:cs="Arial"/>
                <w:i/>
                <w:color w:val="0033CC"/>
              </w:rPr>
            </w:rPrChange>
          </w:rPr>
          <w:t>CCND1</w:t>
        </w:r>
        <w:r w:rsidRPr="009063E5">
          <w:rPr>
            <w:rFonts w:ascii="Arial" w:hAnsi="Arial" w:cs="Arial"/>
            <w:color w:val="0033CC"/>
            <w:sz w:val="22"/>
            <w:szCs w:val="22"/>
            <w:rPrChange w:id="1092" w:author="Reis-Filho, Jorge S./Pathology" w:date="2019-07-13T22:06:00Z">
              <w:rPr>
                <w:rFonts w:ascii="Arial" w:hAnsi="Arial" w:cs="Arial"/>
                <w:color w:val="0033CC"/>
              </w:rPr>
            </w:rPrChange>
          </w:rPr>
          <w:t xml:space="preserve"> in the breast cancer case, </w:t>
        </w:r>
        <w:r w:rsidRPr="009063E5">
          <w:rPr>
            <w:rFonts w:ascii="Arial" w:hAnsi="Arial" w:cs="Arial"/>
            <w:i/>
            <w:color w:val="0033CC"/>
            <w:sz w:val="22"/>
            <w:szCs w:val="22"/>
            <w:rPrChange w:id="1093" w:author="Reis-Filho, Jorge S./Pathology" w:date="2019-07-13T22:06:00Z">
              <w:rPr>
                <w:rFonts w:ascii="Arial" w:hAnsi="Arial" w:cs="Arial"/>
                <w:i/>
                <w:color w:val="0033CC"/>
              </w:rPr>
            </w:rPrChange>
          </w:rPr>
          <w:t>EGFR</w:t>
        </w:r>
        <w:r w:rsidRPr="009063E5">
          <w:rPr>
            <w:rFonts w:ascii="Arial" w:hAnsi="Arial" w:cs="Arial"/>
            <w:color w:val="0033CC"/>
            <w:sz w:val="22"/>
            <w:szCs w:val="22"/>
            <w:rPrChange w:id="1094" w:author="Reis-Filho, Jorge S./Pathology" w:date="2019-07-13T22:06:00Z">
              <w:rPr>
                <w:rFonts w:ascii="Arial" w:hAnsi="Arial" w:cs="Arial"/>
                <w:color w:val="0033CC"/>
              </w:rPr>
            </w:rPrChange>
          </w:rPr>
          <w:t xml:space="preserve"> in the lung cancer case) and a homozygous deletion (</w:t>
        </w:r>
        <w:r w:rsidRPr="009063E5">
          <w:rPr>
            <w:rFonts w:ascii="Arial" w:hAnsi="Arial" w:cs="Arial"/>
            <w:i/>
            <w:color w:val="0033CC"/>
            <w:sz w:val="22"/>
            <w:szCs w:val="22"/>
            <w:rPrChange w:id="1095" w:author="Reis-Filho, Jorge S./Pathology" w:date="2019-07-13T22:06:00Z">
              <w:rPr>
                <w:rFonts w:ascii="Arial" w:hAnsi="Arial" w:cs="Arial"/>
                <w:i/>
                <w:color w:val="0033CC"/>
              </w:rPr>
            </w:rPrChange>
          </w:rPr>
          <w:t>BRCA2</w:t>
        </w:r>
        <w:r w:rsidRPr="009063E5">
          <w:rPr>
            <w:rFonts w:ascii="Arial" w:hAnsi="Arial" w:cs="Arial"/>
            <w:color w:val="0033CC"/>
            <w:sz w:val="22"/>
            <w:szCs w:val="22"/>
            <w:rPrChange w:id="1096" w:author="Reis-Filho, Jorge S./Pathology" w:date="2019-07-13T22:06:00Z">
              <w:rPr>
                <w:rFonts w:ascii="Arial" w:hAnsi="Arial" w:cs="Arial"/>
                <w:color w:val="0033CC"/>
              </w:rPr>
            </w:rPrChange>
          </w:rPr>
          <w:t xml:space="preserve"> in the prostate cancer case) were detected in the tumor biopsies is shown in </w:t>
        </w:r>
        <w:r w:rsidRPr="009063E5">
          <w:rPr>
            <w:rFonts w:ascii="Arial" w:hAnsi="Arial" w:cs="Arial"/>
            <w:b/>
            <w:color w:val="0032CC"/>
            <w:sz w:val="22"/>
            <w:szCs w:val="22"/>
            <w:highlight w:val="yellow"/>
            <w:rPrChange w:id="1097" w:author="Reis-Filho, Jorge S./Pathology" w:date="2019-07-13T22:06:00Z">
              <w:rPr>
                <w:rFonts w:ascii="Arial" w:hAnsi="Arial" w:cs="Arial"/>
                <w:b/>
                <w:color w:val="0032CC"/>
                <w:highlight w:val="yellow"/>
              </w:rPr>
            </w:rPrChange>
          </w:rPr>
          <w:t>Supplementary Figs. RR18a-18f</w:t>
        </w:r>
        <w:r w:rsidRPr="009063E5">
          <w:rPr>
            <w:rFonts w:ascii="Arial" w:hAnsi="Arial" w:cs="Arial"/>
            <w:color w:val="0033CC"/>
            <w:sz w:val="22"/>
            <w:szCs w:val="22"/>
            <w:rPrChange w:id="1098" w:author="Reis-Filho, Jorge S./Pathology" w:date="2019-07-13T22:06:00Z">
              <w:rPr>
                <w:rFonts w:ascii="Arial" w:hAnsi="Arial" w:cs="Arial"/>
                <w:color w:val="0033CC"/>
              </w:rPr>
            </w:rPrChange>
          </w:rPr>
          <w:t>. Based on these initial observations, the concordance between the tumor biopsies and cfDNA samples was evaluated using two complementary approaches:</w:t>
        </w:r>
      </w:ins>
    </w:p>
    <w:p w14:paraId="62FF60BC" w14:textId="77777777" w:rsidR="009063E5" w:rsidRPr="009063E5" w:rsidRDefault="009063E5">
      <w:pPr>
        <w:spacing w:line="480" w:lineRule="auto"/>
        <w:jc w:val="both"/>
        <w:rPr>
          <w:ins w:id="1099" w:author="Reis-Filho, Jorge S./Pathology" w:date="2019-07-13T22:06:00Z"/>
          <w:rFonts w:ascii="Arial" w:hAnsi="Arial" w:cs="Arial"/>
          <w:color w:val="0033CC"/>
          <w:sz w:val="22"/>
          <w:szCs w:val="22"/>
          <w:rPrChange w:id="1100" w:author="Reis-Filho, Jorge S./Pathology" w:date="2019-07-13T22:06:00Z">
            <w:rPr>
              <w:ins w:id="1101" w:author="Reis-Filho, Jorge S./Pathology" w:date="2019-07-13T22:06:00Z"/>
              <w:rFonts w:ascii="Arial" w:hAnsi="Arial" w:cs="Arial"/>
              <w:color w:val="0033CC"/>
            </w:rPr>
          </w:rPrChange>
        </w:rPr>
        <w:pPrChange w:id="1102" w:author="Reis-Filho, Jorge S./Pathology" w:date="2019-07-13T22:07:00Z">
          <w:pPr>
            <w:jc w:val="both"/>
          </w:pPr>
        </w:pPrChange>
      </w:pPr>
    </w:p>
    <w:p w14:paraId="7A2F07A0" w14:textId="0C11C82F" w:rsidR="009063E5" w:rsidRPr="009063E5" w:rsidRDefault="009063E5">
      <w:pPr>
        <w:numPr>
          <w:ilvl w:val="0"/>
          <w:numId w:val="1"/>
        </w:numPr>
        <w:spacing w:line="480" w:lineRule="auto"/>
        <w:jc w:val="both"/>
        <w:rPr>
          <w:ins w:id="1103" w:author="Reis-Filho, Jorge S./Pathology" w:date="2019-07-13T22:06:00Z"/>
          <w:rFonts w:ascii="Arial" w:hAnsi="Arial" w:cs="Arial"/>
          <w:color w:val="0033CC"/>
          <w:sz w:val="22"/>
          <w:szCs w:val="22"/>
          <w:rPrChange w:id="1104" w:author="Reis-Filho, Jorge S./Pathology" w:date="2019-07-13T22:06:00Z">
            <w:rPr>
              <w:ins w:id="1105" w:author="Reis-Filho, Jorge S./Pathology" w:date="2019-07-13T22:06:00Z"/>
              <w:rFonts w:ascii="Arial" w:hAnsi="Arial" w:cs="Arial"/>
              <w:color w:val="0033CC"/>
            </w:rPr>
          </w:rPrChange>
        </w:rPr>
        <w:pPrChange w:id="1106" w:author="Reis-Filho, Jorge S./Pathology" w:date="2019-07-13T22:07:00Z">
          <w:pPr>
            <w:numPr>
              <w:numId w:val="1"/>
            </w:numPr>
            <w:ind w:left="720" w:hanging="360"/>
            <w:jc w:val="both"/>
          </w:pPr>
        </w:pPrChange>
      </w:pPr>
      <w:ins w:id="1107" w:author="Reis-Filho, Jorge S./Pathology" w:date="2019-07-13T22:06:00Z">
        <w:r w:rsidRPr="009063E5">
          <w:rPr>
            <w:rFonts w:ascii="Arial" w:hAnsi="Arial" w:cs="Arial"/>
            <w:color w:val="0033CC"/>
            <w:sz w:val="22"/>
            <w:szCs w:val="22"/>
            <w:rPrChange w:id="1108" w:author="Reis-Filho, Jorge S./Pathology" w:date="2019-07-13T22:06:00Z">
              <w:rPr>
                <w:rFonts w:ascii="Arial" w:hAnsi="Arial" w:cs="Arial"/>
                <w:color w:val="0033CC"/>
              </w:rPr>
            </w:rPrChange>
          </w:rPr>
          <w:t>As the correlation of segmented Log</w:t>
        </w:r>
        <w:r w:rsidRPr="009063E5">
          <w:rPr>
            <w:rFonts w:ascii="Arial" w:hAnsi="Arial" w:cs="Arial"/>
            <w:color w:val="0033CC"/>
            <w:sz w:val="22"/>
            <w:szCs w:val="22"/>
            <w:vertAlign w:val="subscript"/>
            <w:rPrChange w:id="1109" w:author="Reis-Filho, Jorge S./Pathology" w:date="2019-07-13T22:06:00Z">
              <w:rPr>
                <w:rFonts w:ascii="Arial" w:hAnsi="Arial" w:cs="Arial"/>
                <w:color w:val="0033CC"/>
                <w:vertAlign w:val="subscript"/>
              </w:rPr>
            </w:rPrChange>
          </w:rPr>
          <w:t>2</w:t>
        </w:r>
        <w:r w:rsidRPr="009063E5">
          <w:rPr>
            <w:rFonts w:ascii="Arial" w:hAnsi="Arial" w:cs="Arial"/>
            <w:color w:val="0033CC"/>
            <w:sz w:val="22"/>
            <w:szCs w:val="22"/>
            <w:rPrChange w:id="1110" w:author="Reis-Filho, Jorge S./Pathology" w:date="2019-07-13T22:06:00Z">
              <w:rPr>
                <w:rFonts w:ascii="Arial" w:hAnsi="Arial" w:cs="Arial"/>
                <w:color w:val="0033CC"/>
              </w:rPr>
            </w:rPrChange>
          </w:rPr>
          <w:t xml:space="preserve"> Ratios for segments overlapping ≥75%. The </w:t>
        </w:r>
        <w:r w:rsidRPr="009063E5">
          <w:rPr>
            <w:rFonts w:ascii="Arial" w:eastAsia="Arial Unicode MS" w:hAnsi="Arial" w:cs="Arial"/>
            <w:color w:val="0033CC"/>
            <w:sz w:val="22"/>
            <w:szCs w:val="22"/>
            <w:rPrChange w:id="1111" w:author="Reis-Filho, Jorge S./Pathology" w:date="2019-07-13T22:06:00Z">
              <w:rPr>
                <w:rFonts w:ascii="Arial" w:eastAsia="Arial Unicode MS" w:hAnsi="Arial" w:cs="Arial"/>
                <w:color w:val="0033CC"/>
              </w:rPr>
            </w:rPrChange>
          </w:rPr>
          <w:t>distribution</w:t>
        </w:r>
        <w:r w:rsidRPr="009063E5">
          <w:rPr>
            <w:rFonts w:ascii="Arial" w:hAnsi="Arial" w:cs="Arial"/>
            <w:color w:val="0033CC"/>
            <w:sz w:val="22"/>
            <w:szCs w:val="22"/>
            <w:rPrChange w:id="1112" w:author="Reis-Filho, Jorge S./Pathology" w:date="2019-07-13T22:06:00Z">
              <w:rPr>
                <w:rFonts w:ascii="Arial" w:hAnsi="Arial" w:cs="Arial"/>
                <w:color w:val="0033CC"/>
              </w:rPr>
            </w:rPrChange>
          </w:rPr>
          <w:t xml:space="preserve"> of Pearson’s </w:t>
        </w:r>
        <w:r w:rsidRPr="009063E5">
          <w:rPr>
            <w:rFonts w:ascii="Arial" w:hAnsi="Arial" w:cs="Arial"/>
            <w:i/>
            <w:color w:val="0033CC"/>
            <w:sz w:val="22"/>
            <w:szCs w:val="22"/>
            <w:rPrChange w:id="1113" w:author="Reis-Filho, Jorge S./Pathology" w:date="2019-07-13T22:06:00Z">
              <w:rPr>
                <w:rFonts w:ascii="Arial" w:hAnsi="Arial" w:cs="Arial"/>
                <w:i/>
                <w:color w:val="0033CC"/>
              </w:rPr>
            </w:rPrChange>
          </w:rPr>
          <w:t>r</w:t>
        </w:r>
        <w:r w:rsidRPr="009063E5">
          <w:rPr>
            <w:rFonts w:ascii="Arial" w:hAnsi="Arial" w:cs="Arial"/>
            <w:color w:val="0033CC"/>
            <w:sz w:val="22"/>
            <w:szCs w:val="22"/>
            <w:rPrChange w:id="1114" w:author="Reis-Filho, Jorge S./Pathology" w:date="2019-07-13T22:06:00Z">
              <w:rPr>
                <w:rFonts w:ascii="Arial" w:hAnsi="Arial" w:cs="Arial"/>
                <w:color w:val="0033CC"/>
              </w:rPr>
            </w:rPrChange>
          </w:rPr>
          <w:t xml:space="preserve"> </w:t>
        </w:r>
        <w:r w:rsidRPr="009063E5">
          <w:rPr>
            <w:rFonts w:ascii="Arial" w:eastAsia="Arial" w:hAnsi="Arial" w:cs="Arial"/>
            <w:color w:val="0033CC"/>
            <w:sz w:val="22"/>
            <w:szCs w:val="22"/>
            <w:rPrChange w:id="1115" w:author="Reis-Filho, Jorge S./Pathology" w:date="2019-07-13T22:06:00Z">
              <w:rPr>
                <w:rFonts w:ascii="Arial" w:eastAsia="Arial" w:hAnsi="Arial" w:cs="Arial"/>
                <w:color w:val="0033CC"/>
              </w:rPr>
            </w:rPrChange>
          </w:rPr>
          <w:t>is</w:t>
        </w:r>
        <w:r w:rsidRPr="009063E5">
          <w:rPr>
            <w:rFonts w:ascii="Arial" w:hAnsi="Arial" w:cs="Arial"/>
            <w:color w:val="0033CC"/>
            <w:sz w:val="22"/>
            <w:szCs w:val="22"/>
            <w:rPrChange w:id="1116" w:author="Reis-Filho, Jorge S./Pathology" w:date="2019-07-13T22:06:00Z">
              <w:rPr>
                <w:rFonts w:ascii="Arial" w:hAnsi="Arial" w:cs="Arial"/>
                <w:color w:val="0033CC"/>
              </w:rPr>
            </w:rPrChange>
          </w:rPr>
          <w:t xml:space="preserve"> shown in </w:t>
        </w:r>
        <w:r w:rsidRPr="009063E5">
          <w:rPr>
            <w:rFonts w:ascii="Arial" w:hAnsi="Arial" w:cs="Arial"/>
            <w:b/>
            <w:color w:val="0032CC"/>
            <w:sz w:val="22"/>
            <w:szCs w:val="22"/>
            <w:highlight w:val="yellow"/>
            <w:rPrChange w:id="1117" w:author="Reis-Filho, Jorge S./Pathology" w:date="2019-07-13T22:06:00Z">
              <w:rPr>
                <w:rFonts w:ascii="Arial" w:hAnsi="Arial" w:cs="Arial"/>
                <w:b/>
                <w:color w:val="0032CC"/>
                <w:highlight w:val="yellow"/>
              </w:rPr>
            </w:rPrChange>
          </w:rPr>
          <w:t>Supplementary Figs. RR18g-18h</w:t>
        </w:r>
        <w:r w:rsidRPr="009063E5">
          <w:rPr>
            <w:rFonts w:ascii="Arial" w:hAnsi="Arial" w:cs="Arial"/>
            <w:color w:val="0033CC"/>
            <w:sz w:val="22"/>
            <w:szCs w:val="22"/>
            <w:rPrChange w:id="1118" w:author="Reis-Filho, Jorge S./Pathology" w:date="2019-07-13T22:06:00Z">
              <w:rPr>
                <w:rFonts w:ascii="Arial" w:hAnsi="Arial" w:cs="Arial"/>
                <w:color w:val="0033CC"/>
              </w:rPr>
            </w:rPrChange>
          </w:rPr>
          <w:t xml:space="preserve">. There was a statistically significant association between the Pearson’s </w:t>
        </w:r>
        <w:r w:rsidRPr="009063E5">
          <w:rPr>
            <w:rFonts w:ascii="Arial" w:hAnsi="Arial" w:cs="Arial"/>
            <w:i/>
            <w:color w:val="0033CC"/>
            <w:sz w:val="22"/>
            <w:szCs w:val="22"/>
            <w:rPrChange w:id="1119" w:author="Reis-Filho, Jorge S./Pathology" w:date="2019-07-13T22:06:00Z">
              <w:rPr>
                <w:rFonts w:ascii="Arial" w:hAnsi="Arial" w:cs="Arial"/>
                <w:i/>
                <w:color w:val="0033CC"/>
              </w:rPr>
            </w:rPrChange>
          </w:rPr>
          <w:t>r</w:t>
        </w:r>
        <w:r w:rsidRPr="009063E5">
          <w:rPr>
            <w:rFonts w:ascii="Arial" w:hAnsi="Arial" w:cs="Arial"/>
            <w:color w:val="0033CC"/>
            <w:sz w:val="22"/>
            <w:szCs w:val="22"/>
            <w:rPrChange w:id="1120" w:author="Reis-Filho, Jorge S./Pathology" w:date="2019-07-13T22:06:00Z">
              <w:rPr>
                <w:rFonts w:ascii="Arial" w:hAnsi="Arial" w:cs="Arial"/>
                <w:color w:val="0033CC"/>
              </w:rPr>
            </w:rPrChange>
          </w:rPr>
          <w:t xml:space="preserve"> and the ctDNA fraction </w:t>
        </w:r>
        <w:r w:rsidRPr="009063E5">
          <w:rPr>
            <w:rFonts w:ascii="Arial" w:eastAsia="Arial" w:hAnsi="Arial" w:cs="Arial"/>
            <w:color w:val="0033CC"/>
            <w:sz w:val="22"/>
            <w:szCs w:val="22"/>
            <w:rPrChange w:id="1121" w:author="Reis-Filho, Jorge S./Pathology" w:date="2019-07-13T22:06:00Z">
              <w:rPr>
                <w:rFonts w:ascii="Arial" w:eastAsia="Arial" w:hAnsi="Arial" w:cs="Arial"/>
                <w:color w:val="0033CC"/>
              </w:rPr>
            </w:rPrChange>
          </w:rPr>
          <w:t>(one-sided Jonckheere-Terpstra test p = 1e-4).</w:t>
        </w:r>
        <w:r w:rsidRPr="009063E5">
          <w:rPr>
            <w:rFonts w:ascii="Arial" w:hAnsi="Arial" w:cs="Arial"/>
            <w:color w:val="0033CC"/>
            <w:sz w:val="22"/>
            <w:szCs w:val="22"/>
            <w:rPrChange w:id="1122" w:author="Reis-Filho, Jorge S./Pathology" w:date="2019-07-13T22:06:00Z">
              <w:rPr>
                <w:rFonts w:ascii="Arial" w:hAnsi="Arial" w:cs="Arial"/>
                <w:color w:val="0033CC"/>
              </w:rPr>
            </w:rPrChange>
          </w:rPr>
          <w:t xml:space="preserve"> A larger number of the breast and prostate cancer cases </w:t>
        </w:r>
      </w:ins>
      <w:ins w:id="1123" w:author="Reis-Filho, Jorge S./Pathology" w:date="2019-07-13T22:09:00Z">
        <w:r w:rsidR="007D4DD2">
          <w:rPr>
            <w:rFonts w:ascii="Arial" w:hAnsi="Arial" w:cs="Arial"/>
            <w:color w:val="0033CC"/>
            <w:sz w:val="22"/>
            <w:szCs w:val="22"/>
          </w:rPr>
          <w:t>displayed</w:t>
        </w:r>
      </w:ins>
      <w:ins w:id="1124" w:author="Reis-Filho, Jorge S./Pathology" w:date="2019-07-13T22:06:00Z">
        <w:r w:rsidRPr="009063E5">
          <w:rPr>
            <w:rFonts w:ascii="Arial" w:hAnsi="Arial" w:cs="Arial"/>
            <w:color w:val="0033CC"/>
            <w:sz w:val="22"/>
            <w:szCs w:val="22"/>
            <w:rPrChange w:id="1125" w:author="Reis-Filho, Jorge S./Pathology" w:date="2019-07-13T22:06:00Z">
              <w:rPr>
                <w:rFonts w:ascii="Arial" w:hAnsi="Arial" w:cs="Arial"/>
                <w:color w:val="0033CC"/>
              </w:rPr>
            </w:rPrChange>
          </w:rPr>
          <w:t xml:space="preserve"> high ctDNA fractions and Pearson’s </w:t>
        </w:r>
        <w:r w:rsidRPr="009063E5">
          <w:rPr>
            <w:rFonts w:ascii="Arial" w:hAnsi="Arial" w:cs="Arial"/>
            <w:i/>
            <w:color w:val="0033CC"/>
            <w:sz w:val="22"/>
            <w:szCs w:val="22"/>
            <w:rPrChange w:id="1126" w:author="Reis-Filho, Jorge S./Pathology" w:date="2019-07-13T22:06:00Z">
              <w:rPr>
                <w:rFonts w:ascii="Arial" w:hAnsi="Arial" w:cs="Arial"/>
                <w:i/>
                <w:color w:val="0033CC"/>
              </w:rPr>
            </w:rPrChange>
          </w:rPr>
          <w:t>r</w:t>
        </w:r>
        <w:r w:rsidRPr="009063E5">
          <w:rPr>
            <w:rFonts w:ascii="Arial" w:hAnsi="Arial" w:cs="Arial"/>
            <w:color w:val="0033CC"/>
            <w:sz w:val="22"/>
            <w:szCs w:val="22"/>
            <w:rPrChange w:id="1127" w:author="Reis-Filho, Jorge S./Pathology" w:date="2019-07-13T22:06:00Z">
              <w:rPr>
                <w:rFonts w:ascii="Arial" w:hAnsi="Arial" w:cs="Arial"/>
                <w:color w:val="0033CC"/>
              </w:rPr>
            </w:rPrChange>
          </w:rPr>
          <w:t xml:space="preserve"> &gt; 0.5. There was no association between the Pearson’s </w:t>
        </w:r>
        <w:r w:rsidRPr="009063E5">
          <w:rPr>
            <w:rFonts w:ascii="Arial" w:hAnsi="Arial" w:cs="Arial"/>
            <w:i/>
            <w:color w:val="0033CC"/>
            <w:sz w:val="22"/>
            <w:szCs w:val="22"/>
            <w:rPrChange w:id="1128" w:author="Reis-Filho, Jorge S./Pathology" w:date="2019-07-13T22:06:00Z">
              <w:rPr>
                <w:rFonts w:ascii="Arial" w:hAnsi="Arial" w:cs="Arial"/>
                <w:i/>
                <w:color w:val="0033CC"/>
              </w:rPr>
            </w:rPrChange>
          </w:rPr>
          <w:t>r</w:t>
        </w:r>
        <w:r w:rsidRPr="009063E5">
          <w:rPr>
            <w:rFonts w:ascii="Arial" w:hAnsi="Arial" w:cs="Arial"/>
            <w:color w:val="0033CC"/>
            <w:sz w:val="22"/>
            <w:szCs w:val="22"/>
            <w:rPrChange w:id="1129" w:author="Reis-Filho, Jorge S./Pathology" w:date="2019-07-13T22:06:00Z">
              <w:rPr>
                <w:rFonts w:ascii="Arial" w:hAnsi="Arial" w:cs="Arial"/>
                <w:color w:val="0033CC"/>
              </w:rPr>
            </w:rPrChange>
          </w:rPr>
          <w:t xml:space="preserve"> and the purity of the matched tumor biopsy.</w:t>
        </w:r>
      </w:ins>
    </w:p>
    <w:p w14:paraId="79448493" w14:textId="0454C1E8" w:rsidR="009063E5" w:rsidRPr="009063E5" w:rsidRDefault="009063E5">
      <w:pPr>
        <w:numPr>
          <w:ilvl w:val="0"/>
          <w:numId w:val="1"/>
        </w:numPr>
        <w:spacing w:line="480" w:lineRule="auto"/>
        <w:jc w:val="both"/>
        <w:rPr>
          <w:ins w:id="1130" w:author="Reis-Filho, Jorge S./Pathology" w:date="2019-07-13T22:06:00Z"/>
          <w:rFonts w:ascii="Arial" w:eastAsia="Arial" w:hAnsi="Arial" w:cs="Arial"/>
          <w:color w:val="0033CC"/>
          <w:sz w:val="22"/>
          <w:szCs w:val="22"/>
          <w:rPrChange w:id="1131" w:author="Reis-Filho, Jorge S./Pathology" w:date="2019-07-13T22:06:00Z">
            <w:rPr>
              <w:ins w:id="1132" w:author="Reis-Filho, Jorge S./Pathology" w:date="2019-07-13T22:06:00Z"/>
              <w:rFonts w:ascii="Arial" w:eastAsia="Arial" w:hAnsi="Arial" w:cs="Arial"/>
              <w:color w:val="0033CC"/>
            </w:rPr>
          </w:rPrChange>
        </w:rPr>
        <w:pPrChange w:id="1133" w:author="Reis-Filho, Jorge S./Pathology" w:date="2019-07-13T22:07:00Z">
          <w:pPr>
            <w:numPr>
              <w:numId w:val="1"/>
            </w:numPr>
            <w:ind w:left="720" w:hanging="360"/>
            <w:jc w:val="both"/>
          </w:pPr>
        </w:pPrChange>
      </w:pPr>
      <w:ins w:id="1134" w:author="Reis-Filho, Jorge S./Pathology" w:date="2019-07-13T22:06:00Z">
        <w:r w:rsidRPr="009063E5">
          <w:rPr>
            <w:rFonts w:ascii="Arial" w:hAnsi="Arial" w:cs="Arial"/>
            <w:color w:val="0033CC"/>
            <w:sz w:val="22"/>
            <w:szCs w:val="22"/>
            <w:rPrChange w:id="1135" w:author="Reis-Filho, Jorge S./Pathology" w:date="2019-07-13T22:06:00Z">
              <w:rPr>
                <w:rFonts w:ascii="Arial" w:hAnsi="Arial" w:cs="Arial"/>
                <w:color w:val="0033CC"/>
              </w:rPr>
            </w:rPrChange>
          </w:rPr>
          <w:t>Based on the previous observation that the Log</w:t>
        </w:r>
        <w:r w:rsidRPr="009063E5">
          <w:rPr>
            <w:rFonts w:ascii="Arial" w:hAnsi="Arial" w:cs="Arial"/>
            <w:color w:val="0033CC"/>
            <w:sz w:val="22"/>
            <w:szCs w:val="22"/>
            <w:vertAlign w:val="subscript"/>
            <w:rPrChange w:id="1136" w:author="Reis-Filho, Jorge S./Pathology" w:date="2019-07-13T22:06:00Z">
              <w:rPr>
                <w:rFonts w:ascii="Arial" w:hAnsi="Arial" w:cs="Arial"/>
                <w:color w:val="0033CC"/>
                <w:vertAlign w:val="subscript"/>
              </w:rPr>
            </w:rPrChange>
          </w:rPr>
          <w:t>2</w:t>
        </w:r>
        <w:r w:rsidRPr="009063E5">
          <w:rPr>
            <w:rFonts w:ascii="Arial" w:hAnsi="Arial" w:cs="Arial"/>
            <w:color w:val="0033CC"/>
            <w:sz w:val="22"/>
            <w:szCs w:val="22"/>
            <w:rPrChange w:id="1137" w:author="Reis-Filho, Jorge S./Pathology" w:date="2019-07-13T22:06:00Z">
              <w:rPr>
                <w:rFonts w:ascii="Arial" w:hAnsi="Arial" w:cs="Arial"/>
                <w:color w:val="0033CC"/>
              </w:rPr>
            </w:rPrChange>
          </w:rPr>
          <w:t xml:space="preserve"> Ratios estimated from the tumor biopsy and cfDNA are comparable only for samples with high ctDNA fraction estimates, we compared amplifications and homozygous deletions in any of the 410 genes included in the MSK-IMPACT assay for only N = 49 tumor biopsy and cfDNA sample pairs with ctDNA fraction estimate ≥10%. The ROC curves for predicting amplifications or homozygous deletions from the absolute copy numbers in cfDNA are shown in </w:t>
        </w:r>
        <w:r w:rsidRPr="009063E5">
          <w:rPr>
            <w:rFonts w:ascii="Arial" w:hAnsi="Arial" w:cs="Arial"/>
            <w:b/>
            <w:color w:val="0032CC"/>
            <w:sz w:val="22"/>
            <w:szCs w:val="22"/>
            <w:highlight w:val="yellow"/>
            <w:rPrChange w:id="1138" w:author="Reis-Filho, Jorge S./Pathology" w:date="2019-07-13T22:06:00Z">
              <w:rPr>
                <w:rFonts w:ascii="Arial" w:hAnsi="Arial" w:cs="Arial"/>
                <w:b/>
                <w:color w:val="0032CC"/>
                <w:highlight w:val="yellow"/>
              </w:rPr>
            </w:rPrChange>
          </w:rPr>
          <w:t>Supplementary Figs. RR19a-19b</w:t>
        </w:r>
        <w:r w:rsidRPr="009063E5">
          <w:rPr>
            <w:rFonts w:ascii="Arial" w:eastAsia="Arial" w:hAnsi="Arial" w:cs="Arial"/>
            <w:color w:val="0033CC"/>
            <w:sz w:val="22"/>
            <w:szCs w:val="22"/>
            <w:rPrChange w:id="1139" w:author="Reis-Filho, Jorge S./Pathology" w:date="2019-07-13T22:06:00Z">
              <w:rPr>
                <w:rFonts w:ascii="Arial" w:eastAsia="Arial" w:hAnsi="Arial" w:cs="Arial"/>
                <w:color w:val="0033CC"/>
              </w:rPr>
            </w:rPrChange>
          </w:rPr>
          <w:t>. Pairwise comparisons between the cancer cohorts showed that none of the AUC for amplifications were significantly different (DeLong two-sided test for AUC; p&gt;0.05) except comparing breast and prostate cancers (DeLong two-sided test for AUC; p = 0.042). This was expected given that breast cancers had the highest number of amplifications</w:t>
        </w:r>
      </w:ins>
      <w:ins w:id="1140" w:author="Reis-Filho, Jorge S./Pathology" w:date="2019-07-13T22:10:00Z">
        <w:r w:rsidR="007D4DD2">
          <w:rPr>
            <w:rFonts w:ascii="Arial" w:eastAsia="Arial" w:hAnsi="Arial" w:cs="Arial"/>
            <w:color w:val="0033CC"/>
            <w:sz w:val="22"/>
            <w:szCs w:val="22"/>
          </w:rPr>
          <w:t>,</w:t>
        </w:r>
      </w:ins>
      <w:ins w:id="1141" w:author="Reis-Filho, Jorge S./Pathology" w:date="2019-07-13T22:06:00Z">
        <w:r w:rsidRPr="009063E5">
          <w:rPr>
            <w:rFonts w:ascii="Arial" w:eastAsia="Arial" w:hAnsi="Arial" w:cs="Arial"/>
            <w:color w:val="0033CC"/>
            <w:sz w:val="22"/>
            <w:szCs w:val="22"/>
            <w:rPrChange w:id="1142" w:author="Reis-Filho, Jorge S./Pathology" w:date="2019-07-13T22:06:00Z">
              <w:rPr>
                <w:rFonts w:ascii="Arial" w:eastAsia="Arial" w:hAnsi="Arial" w:cs="Arial"/>
                <w:color w:val="0033CC"/>
              </w:rPr>
            </w:rPrChange>
          </w:rPr>
          <w:t xml:space="preserve"> </w:t>
        </w:r>
      </w:ins>
      <w:ins w:id="1143" w:author="Reis-Filho, Jorge S./Pathology" w:date="2019-07-13T22:10:00Z">
        <w:r w:rsidR="007D4DD2">
          <w:rPr>
            <w:rFonts w:ascii="Arial" w:eastAsia="Arial" w:hAnsi="Arial" w:cs="Arial"/>
            <w:color w:val="0033CC"/>
            <w:sz w:val="22"/>
            <w:szCs w:val="22"/>
          </w:rPr>
          <w:t xml:space="preserve">whereas </w:t>
        </w:r>
      </w:ins>
      <w:ins w:id="1144" w:author="Reis-Filho, Jorge S./Pathology" w:date="2019-07-13T22:06:00Z">
        <w:r w:rsidRPr="009063E5">
          <w:rPr>
            <w:rFonts w:ascii="Arial" w:eastAsia="Arial" w:hAnsi="Arial" w:cs="Arial"/>
            <w:color w:val="0033CC"/>
            <w:sz w:val="22"/>
            <w:szCs w:val="22"/>
            <w:rPrChange w:id="1145" w:author="Reis-Filho, Jorge S./Pathology" w:date="2019-07-13T22:06:00Z">
              <w:rPr>
                <w:rFonts w:ascii="Arial" w:eastAsia="Arial" w:hAnsi="Arial" w:cs="Arial"/>
                <w:color w:val="0033CC"/>
              </w:rPr>
            </w:rPrChange>
          </w:rPr>
          <w:t xml:space="preserve">prostate cancers harbored the </w:t>
        </w:r>
      </w:ins>
      <w:ins w:id="1146" w:author="Reis-Filho, Jorge S./Pathology" w:date="2019-07-13T22:10:00Z">
        <w:r w:rsidR="007D4DD2">
          <w:rPr>
            <w:rFonts w:ascii="Arial" w:eastAsia="Arial" w:hAnsi="Arial" w:cs="Arial"/>
            <w:color w:val="0033CC"/>
            <w:sz w:val="22"/>
            <w:szCs w:val="22"/>
          </w:rPr>
          <w:t>lowest</w:t>
        </w:r>
      </w:ins>
      <w:ins w:id="1147" w:author="Reis-Filho, Jorge S./Pathology" w:date="2019-07-13T22:06:00Z">
        <w:r w:rsidRPr="009063E5">
          <w:rPr>
            <w:rFonts w:ascii="Arial" w:eastAsia="Arial" w:hAnsi="Arial" w:cs="Arial"/>
            <w:color w:val="0033CC"/>
            <w:sz w:val="22"/>
            <w:szCs w:val="22"/>
            <w:rPrChange w:id="1148" w:author="Reis-Filho, Jorge S./Pathology" w:date="2019-07-13T22:06:00Z">
              <w:rPr>
                <w:rFonts w:ascii="Arial" w:eastAsia="Arial" w:hAnsi="Arial" w:cs="Arial"/>
                <w:color w:val="0033CC"/>
              </w:rPr>
            </w:rPrChange>
          </w:rPr>
          <w:t xml:space="preserve">. Similarly, comparing homozygous deletions across the different cancer cohorts showed that </w:t>
        </w:r>
      </w:ins>
      <w:ins w:id="1149" w:author="Reis-Filho, Jorge S./Pathology" w:date="2019-07-13T22:10:00Z">
        <w:r w:rsidR="007D4DD2">
          <w:rPr>
            <w:rFonts w:ascii="Arial" w:eastAsia="Arial" w:hAnsi="Arial" w:cs="Arial"/>
            <w:color w:val="0033CC"/>
            <w:sz w:val="22"/>
            <w:szCs w:val="22"/>
          </w:rPr>
          <w:t xml:space="preserve">CRPCs </w:t>
        </w:r>
      </w:ins>
      <w:ins w:id="1150" w:author="Reis-Filho, Jorge S./Pathology" w:date="2019-07-13T22:06:00Z">
        <w:r w:rsidRPr="009063E5">
          <w:rPr>
            <w:rFonts w:ascii="Arial" w:eastAsia="Arial" w:hAnsi="Arial" w:cs="Arial"/>
            <w:color w:val="0033CC"/>
            <w:sz w:val="22"/>
            <w:szCs w:val="22"/>
            <w:rPrChange w:id="1151" w:author="Reis-Filho, Jorge S./Pathology" w:date="2019-07-13T22:06:00Z">
              <w:rPr>
                <w:rFonts w:ascii="Arial" w:eastAsia="Arial" w:hAnsi="Arial" w:cs="Arial"/>
                <w:color w:val="0033CC"/>
              </w:rPr>
            </w:rPrChange>
          </w:rPr>
          <w:t xml:space="preserve">had a statistically higher AUC than </w:t>
        </w:r>
      </w:ins>
      <w:ins w:id="1152" w:author="Reis-Filho, Jorge S./Pathology" w:date="2019-07-13T22:10:00Z">
        <w:r w:rsidR="007D4DD2">
          <w:rPr>
            <w:rFonts w:ascii="Arial" w:eastAsia="Arial" w:hAnsi="Arial" w:cs="Arial"/>
            <w:color w:val="0033CC"/>
            <w:sz w:val="22"/>
            <w:szCs w:val="22"/>
          </w:rPr>
          <w:t xml:space="preserve">MBCs </w:t>
        </w:r>
      </w:ins>
      <w:ins w:id="1153" w:author="Reis-Filho, Jorge S./Pathology" w:date="2019-07-13T22:06:00Z">
        <w:r w:rsidRPr="009063E5">
          <w:rPr>
            <w:rFonts w:ascii="Arial" w:eastAsia="Arial" w:hAnsi="Arial" w:cs="Arial"/>
            <w:color w:val="0033CC"/>
            <w:sz w:val="22"/>
            <w:szCs w:val="22"/>
            <w:rPrChange w:id="1154" w:author="Reis-Filho, Jorge S./Pathology" w:date="2019-07-13T22:06:00Z">
              <w:rPr>
                <w:rFonts w:ascii="Arial" w:eastAsia="Arial" w:hAnsi="Arial" w:cs="Arial"/>
                <w:color w:val="0033CC"/>
              </w:rPr>
            </w:rPrChange>
          </w:rPr>
          <w:t xml:space="preserve">(p = 3.95e-3) and </w:t>
        </w:r>
      </w:ins>
      <w:ins w:id="1155" w:author="Reis-Filho, Jorge S./Pathology" w:date="2019-07-13T22:10:00Z">
        <w:r w:rsidR="007D4DD2">
          <w:rPr>
            <w:rFonts w:ascii="Arial" w:eastAsia="Arial" w:hAnsi="Arial" w:cs="Arial"/>
            <w:color w:val="0033CC"/>
            <w:sz w:val="22"/>
            <w:szCs w:val="22"/>
          </w:rPr>
          <w:t xml:space="preserve">NSCLCs </w:t>
        </w:r>
      </w:ins>
      <w:ins w:id="1156" w:author="Reis-Filho, Jorge S./Pathology" w:date="2019-07-13T22:06:00Z">
        <w:r w:rsidRPr="009063E5">
          <w:rPr>
            <w:rFonts w:ascii="Arial" w:eastAsia="Arial" w:hAnsi="Arial" w:cs="Arial"/>
            <w:color w:val="0033CC"/>
            <w:sz w:val="22"/>
            <w:szCs w:val="22"/>
            <w:rPrChange w:id="1157" w:author="Reis-Filho, Jorge S./Pathology" w:date="2019-07-13T22:06:00Z">
              <w:rPr>
                <w:rFonts w:ascii="Arial" w:eastAsia="Arial" w:hAnsi="Arial" w:cs="Arial"/>
                <w:color w:val="0033CC"/>
              </w:rPr>
            </w:rPrChange>
          </w:rPr>
          <w:t xml:space="preserve">(p = 8.56e-2) possibly explained by the higher number alterations </w:t>
        </w:r>
      </w:ins>
      <w:ins w:id="1158" w:author="Reis-Filho, Jorge S./Pathology" w:date="2019-07-13T22:11:00Z">
        <w:r w:rsidR="007D4DD2">
          <w:rPr>
            <w:rFonts w:ascii="Arial" w:eastAsia="Arial" w:hAnsi="Arial" w:cs="Arial"/>
            <w:color w:val="0033CC"/>
            <w:sz w:val="22"/>
            <w:szCs w:val="22"/>
          </w:rPr>
          <w:t xml:space="preserve">of this nature </w:t>
        </w:r>
      </w:ins>
      <w:ins w:id="1159" w:author="Reis-Filho, Jorge S./Pathology" w:date="2019-07-13T22:06:00Z">
        <w:r w:rsidRPr="009063E5">
          <w:rPr>
            <w:rFonts w:ascii="Arial" w:eastAsia="Arial" w:hAnsi="Arial" w:cs="Arial"/>
            <w:color w:val="0033CC"/>
            <w:sz w:val="22"/>
            <w:szCs w:val="22"/>
            <w:rPrChange w:id="1160" w:author="Reis-Filho, Jorge S./Pathology" w:date="2019-07-13T22:06:00Z">
              <w:rPr>
                <w:rFonts w:ascii="Arial" w:eastAsia="Arial" w:hAnsi="Arial" w:cs="Arial"/>
                <w:color w:val="0033CC"/>
              </w:rPr>
            </w:rPrChange>
          </w:rPr>
          <w:t xml:space="preserve">in </w:t>
        </w:r>
      </w:ins>
      <w:ins w:id="1161" w:author="Reis-Filho, Jorge S./Pathology" w:date="2019-07-13T22:11:00Z">
        <w:r w:rsidR="007D4DD2">
          <w:rPr>
            <w:rFonts w:ascii="Arial" w:eastAsia="Arial" w:hAnsi="Arial" w:cs="Arial"/>
            <w:color w:val="0033CC"/>
            <w:sz w:val="22"/>
            <w:szCs w:val="22"/>
          </w:rPr>
          <w:t>CRPCs</w:t>
        </w:r>
      </w:ins>
      <w:ins w:id="1162" w:author="Reis-Filho, Jorge S./Pathology" w:date="2019-07-13T22:06:00Z">
        <w:r w:rsidRPr="009063E5">
          <w:rPr>
            <w:rFonts w:ascii="Arial" w:eastAsia="Arial" w:hAnsi="Arial" w:cs="Arial"/>
            <w:color w:val="0033CC"/>
            <w:sz w:val="22"/>
            <w:szCs w:val="22"/>
            <w:rPrChange w:id="1163" w:author="Reis-Filho, Jorge S./Pathology" w:date="2019-07-13T22:06:00Z">
              <w:rPr>
                <w:rFonts w:ascii="Arial" w:eastAsia="Arial" w:hAnsi="Arial" w:cs="Arial"/>
                <w:color w:val="0033CC"/>
              </w:rPr>
            </w:rPrChange>
          </w:rPr>
          <w:t xml:space="preserve">. We also estimated the probability of detecting an amplification in cfDNA as a function of the amplitude of the corresponding copy number in the matched tumor biopsy for sample pairs with concordant diploid or near diploid genome mass. The probit regressions are shown in </w:t>
        </w:r>
      </w:ins>
      <w:bookmarkStart w:id="1164" w:name="_Hlk13948320"/>
      <w:ins w:id="1165" w:author="Reis-Filho, Jorge S./Pathology" w:date="2019-07-13T22:11:00Z">
        <w:r w:rsidR="007D4DD2" w:rsidRPr="004F4B12">
          <w:rPr>
            <w:rFonts w:ascii="Arial" w:hAnsi="Arial" w:cs="Arial"/>
            <w:b/>
            <w:color w:val="0032CC"/>
            <w:sz w:val="22"/>
            <w:szCs w:val="22"/>
            <w:highlight w:val="yellow"/>
          </w:rPr>
          <w:t>Supplementary Fig. RR19</w:t>
        </w:r>
        <w:r w:rsidR="007D4DD2">
          <w:rPr>
            <w:rFonts w:ascii="Arial" w:hAnsi="Arial" w:cs="Arial"/>
            <w:b/>
            <w:color w:val="0032CC"/>
            <w:sz w:val="22"/>
            <w:szCs w:val="22"/>
            <w:highlight w:val="yellow"/>
          </w:rPr>
          <w:t>c</w:t>
        </w:r>
      </w:ins>
      <w:bookmarkEnd w:id="1164"/>
      <w:ins w:id="1166" w:author="Reis-Filho, Jorge S./Pathology" w:date="2019-07-13T22:06:00Z">
        <w:r w:rsidRPr="009063E5">
          <w:rPr>
            <w:rFonts w:ascii="Arial" w:eastAsia="Arial" w:hAnsi="Arial" w:cs="Arial"/>
            <w:color w:val="0033CC"/>
            <w:sz w:val="22"/>
            <w:szCs w:val="22"/>
            <w:rPrChange w:id="1167" w:author="Reis-Filho, Jorge S./Pathology" w:date="2019-07-13T22:06:00Z">
              <w:rPr>
                <w:rFonts w:ascii="Arial" w:eastAsia="Arial" w:hAnsi="Arial" w:cs="Arial"/>
                <w:color w:val="0033CC"/>
              </w:rPr>
            </w:rPrChange>
          </w:rPr>
          <w:t>.</w:t>
        </w:r>
      </w:ins>
    </w:p>
    <w:p w14:paraId="549EFA8E" w14:textId="77777777" w:rsidR="009063E5" w:rsidRPr="009063E5" w:rsidRDefault="009063E5">
      <w:pPr>
        <w:spacing w:line="480" w:lineRule="auto"/>
        <w:jc w:val="both"/>
        <w:rPr>
          <w:ins w:id="1168" w:author="Reis-Filho, Jorge S./Pathology" w:date="2019-07-13T22:06:00Z"/>
          <w:rFonts w:ascii="Arial" w:eastAsia="Arial" w:hAnsi="Arial" w:cs="Arial"/>
          <w:color w:val="0033CC"/>
          <w:sz w:val="22"/>
          <w:szCs w:val="22"/>
          <w:rPrChange w:id="1169" w:author="Reis-Filho, Jorge S./Pathology" w:date="2019-07-13T22:06:00Z">
            <w:rPr>
              <w:ins w:id="1170" w:author="Reis-Filho, Jorge S./Pathology" w:date="2019-07-13T22:06:00Z"/>
              <w:rFonts w:ascii="Arial" w:eastAsia="Arial" w:hAnsi="Arial" w:cs="Arial"/>
              <w:color w:val="0033CC"/>
            </w:rPr>
          </w:rPrChange>
        </w:rPr>
        <w:pPrChange w:id="1171" w:author="Reis-Filho, Jorge S./Pathology" w:date="2019-07-13T22:07:00Z">
          <w:pPr>
            <w:jc w:val="both"/>
          </w:pPr>
        </w:pPrChange>
      </w:pPr>
    </w:p>
    <w:p w14:paraId="71FEFCDD" w14:textId="23223C4F" w:rsidR="009063E5" w:rsidRPr="009063E5" w:rsidRDefault="009063E5">
      <w:pPr>
        <w:spacing w:line="480" w:lineRule="auto"/>
        <w:jc w:val="both"/>
        <w:rPr>
          <w:ins w:id="1172" w:author="Reis-Filho, Jorge S./Pathology" w:date="2019-07-13T22:06:00Z"/>
          <w:rFonts w:ascii="Arial" w:eastAsia="Arial" w:hAnsi="Arial" w:cs="Arial"/>
          <w:color w:val="0033CC"/>
          <w:sz w:val="22"/>
          <w:szCs w:val="22"/>
          <w:rPrChange w:id="1173" w:author="Reis-Filho, Jorge S./Pathology" w:date="2019-07-13T22:06:00Z">
            <w:rPr>
              <w:ins w:id="1174" w:author="Reis-Filho, Jorge S./Pathology" w:date="2019-07-13T22:06:00Z"/>
              <w:rFonts w:ascii="Arial" w:eastAsia="Arial" w:hAnsi="Arial" w:cs="Arial"/>
              <w:color w:val="0033CC"/>
            </w:rPr>
          </w:rPrChange>
        </w:rPr>
        <w:pPrChange w:id="1175" w:author="Reis-Filho, Jorge S./Pathology" w:date="2019-07-13T22:07:00Z">
          <w:pPr>
            <w:jc w:val="both"/>
          </w:pPr>
        </w:pPrChange>
      </w:pPr>
      <w:ins w:id="1176" w:author="Reis-Filho, Jorge S./Pathology" w:date="2019-07-13T22:06:00Z">
        <w:r w:rsidRPr="009063E5">
          <w:rPr>
            <w:rFonts w:ascii="Arial" w:eastAsia="Arial" w:hAnsi="Arial" w:cs="Arial"/>
            <w:color w:val="0033CC"/>
            <w:sz w:val="22"/>
            <w:szCs w:val="22"/>
            <w:rPrChange w:id="1177" w:author="Reis-Filho, Jorge S./Pathology" w:date="2019-07-13T22:06:00Z">
              <w:rPr>
                <w:rFonts w:ascii="Arial" w:eastAsia="Arial" w:hAnsi="Arial" w:cs="Arial"/>
                <w:color w:val="0033CC"/>
              </w:rPr>
            </w:rPrChange>
          </w:rPr>
          <w:t xml:space="preserve">Overall, 34 of 49 (69%) patients had at least one amplification or homozygous deletion reported in their matched tumor biopsies. Among those, 26 (76.5%) patients displayed at least one concordant alteration. </w:t>
        </w:r>
      </w:ins>
      <w:ins w:id="1178" w:author="Reis-Filho, Jorge S./Pathology" w:date="2019-07-13T22:12:00Z">
        <w:r w:rsidR="00982219">
          <w:rPr>
            <w:rFonts w:ascii="Arial" w:eastAsia="Arial" w:hAnsi="Arial" w:cs="Arial"/>
            <w:color w:val="0033CC"/>
            <w:sz w:val="22"/>
            <w:szCs w:val="22"/>
          </w:rPr>
          <w:lastRenderedPageBreak/>
          <w:t xml:space="preserve">Importantly, </w:t>
        </w:r>
      </w:ins>
      <w:ins w:id="1179" w:author="Reis-Filho, Jorge S./Pathology" w:date="2019-07-13T22:06:00Z">
        <w:r w:rsidRPr="009063E5">
          <w:rPr>
            <w:rFonts w:ascii="Arial" w:eastAsia="Arial" w:hAnsi="Arial" w:cs="Arial"/>
            <w:color w:val="0033CC"/>
            <w:sz w:val="22"/>
            <w:szCs w:val="22"/>
            <w:rPrChange w:id="1180" w:author="Reis-Filho, Jorge S./Pathology" w:date="2019-07-13T22:06:00Z">
              <w:rPr>
                <w:rFonts w:ascii="Arial" w:eastAsia="Arial" w:hAnsi="Arial" w:cs="Arial"/>
                <w:color w:val="0033CC"/>
              </w:rPr>
            </w:rPrChange>
          </w:rPr>
          <w:t xml:space="preserve">154 amplifications in 100 unique genes were detected in the 34 tumor biopsies and 106 (68.8%) of these were also detected in cfDNA. Only 23 of 51 (45.1%) homozygous deletions detected in the same tumor biopsies, mostly in prostate cancer patients, were also detected in cfDNA. </w:t>
        </w:r>
        <w:r w:rsidRPr="009063E5">
          <w:rPr>
            <w:rFonts w:ascii="Arial" w:hAnsi="Arial" w:cs="Arial"/>
            <w:b/>
            <w:color w:val="0032CC"/>
            <w:sz w:val="22"/>
            <w:szCs w:val="22"/>
            <w:highlight w:val="yellow"/>
            <w:rPrChange w:id="1181" w:author="Reis-Filho, Jorge S./Pathology" w:date="2019-07-13T22:06:00Z">
              <w:rPr>
                <w:rFonts w:ascii="Arial" w:hAnsi="Arial" w:cs="Arial"/>
                <w:b/>
                <w:color w:val="0032CC"/>
                <w:highlight w:val="yellow"/>
              </w:rPr>
            </w:rPrChange>
          </w:rPr>
          <w:t xml:space="preserve">Supplementary Fig. RR20 </w:t>
        </w:r>
        <w:r w:rsidRPr="009063E5">
          <w:rPr>
            <w:rFonts w:ascii="Arial" w:eastAsia="Arial" w:hAnsi="Arial" w:cs="Arial"/>
            <w:color w:val="0033CC"/>
            <w:sz w:val="22"/>
            <w:szCs w:val="22"/>
            <w:rPrChange w:id="1182" w:author="Reis-Filho, Jorge S./Pathology" w:date="2019-07-13T22:06:00Z">
              <w:rPr>
                <w:rFonts w:ascii="Arial" w:eastAsia="Arial" w:hAnsi="Arial" w:cs="Arial"/>
                <w:color w:val="0033CC"/>
              </w:rPr>
            </w:rPrChange>
          </w:rPr>
          <w:t>illustrates all the amplifications and homozygous deletions detected in cfDNA and the paired tumor tissue. Whilst in many cases, concordant alterations were found, CNVs present in the cfDNA but not in tumor biopsies were detected, consistent with the tumor CNV heterogeneity extensively documented in cancers of advanced stage (e.g. PMID: 22397650, 20981102, 23539594).</w:t>
        </w:r>
      </w:ins>
    </w:p>
    <w:p w14:paraId="5E379DF9" w14:textId="77777777" w:rsidR="009063E5" w:rsidRPr="009063E5" w:rsidRDefault="009063E5">
      <w:pPr>
        <w:spacing w:line="480" w:lineRule="auto"/>
        <w:jc w:val="both"/>
        <w:rPr>
          <w:ins w:id="1183" w:author="Reis-Filho, Jorge S./Pathology" w:date="2019-07-13T22:06:00Z"/>
          <w:rFonts w:ascii="Arial" w:eastAsia="Arial" w:hAnsi="Arial" w:cs="Arial"/>
          <w:color w:val="0033CC"/>
          <w:sz w:val="22"/>
          <w:szCs w:val="22"/>
          <w:rPrChange w:id="1184" w:author="Reis-Filho, Jorge S./Pathology" w:date="2019-07-13T22:06:00Z">
            <w:rPr>
              <w:ins w:id="1185" w:author="Reis-Filho, Jorge S./Pathology" w:date="2019-07-13T22:06:00Z"/>
              <w:rFonts w:ascii="Arial" w:eastAsia="Arial" w:hAnsi="Arial" w:cs="Arial"/>
              <w:color w:val="0033CC"/>
            </w:rPr>
          </w:rPrChange>
        </w:rPr>
        <w:pPrChange w:id="1186" w:author="Reis-Filho, Jorge S./Pathology" w:date="2019-07-13T22:07:00Z">
          <w:pPr>
            <w:jc w:val="both"/>
          </w:pPr>
        </w:pPrChange>
      </w:pPr>
    </w:p>
    <w:p w14:paraId="16B444AF" w14:textId="1460176C" w:rsidR="009063E5" w:rsidRPr="009063E5" w:rsidRDefault="009063E5">
      <w:pPr>
        <w:spacing w:line="480" w:lineRule="auto"/>
        <w:jc w:val="both"/>
        <w:rPr>
          <w:ins w:id="1187" w:author="Reis-Filho, Jorge S./Pathology" w:date="2019-07-13T22:06:00Z"/>
          <w:rFonts w:ascii="Arial" w:eastAsia="Arial" w:hAnsi="Arial" w:cs="Arial"/>
          <w:color w:val="0033CC"/>
          <w:sz w:val="22"/>
          <w:szCs w:val="22"/>
          <w:rPrChange w:id="1188" w:author="Reis-Filho, Jorge S./Pathology" w:date="2019-07-13T22:06:00Z">
            <w:rPr>
              <w:ins w:id="1189" w:author="Reis-Filho, Jorge S./Pathology" w:date="2019-07-13T22:06:00Z"/>
              <w:rFonts w:ascii="Arial" w:eastAsia="Arial" w:hAnsi="Arial" w:cs="Arial"/>
              <w:color w:val="0033CC"/>
            </w:rPr>
          </w:rPrChange>
        </w:rPr>
        <w:pPrChange w:id="1190" w:author="Reis-Filho, Jorge S./Pathology" w:date="2019-07-13T22:07:00Z">
          <w:pPr>
            <w:jc w:val="both"/>
          </w:pPr>
        </w:pPrChange>
      </w:pPr>
      <w:ins w:id="1191" w:author="Reis-Filho, Jorge S./Pathology" w:date="2019-07-13T22:06:00Z">
        <w:r w:rsidRPr="009063E5">
          <w:rPr>
            <w:rFonts w:ascii="Arial" w:eastAsia="Arial" w:hAnsi="Arial" w:cs="Arial"/>
            <w:color w:val="0033CC"/>
            <w:sz w:val="22"/>
            <w:szCs w:val="22"/>
            <w:rPrChange w:id="1192" w:author="Reis-Filho, Jorge S./Pathology" w:date="2019-07-13T22:06:00Z">
              <w:rPr>
                <w:rFonts w:ascii="Arial" w:eastAsia="Arial" w:hAnsi="Arial" w:cs="Arial"/>
                <w:color w:val="0033CC"/>
              </w:rPr>
            </w:rPrChange>
          </w:rPr>
          <w:t xml:space="preserve">Finally, we attempted to evaluate the concordance between the tumor biopsies and cfDNA samples of clinically actionable alterations (OncoKB Level 1; PMID: 28890946) for all patients irrespective of the ctDNA fraction. Four breast cancer patients harbored an amplification of </w:t>
        </w:r>
        <w:r w:rsidRPr="009063E5">
          <w:rPr>
            <w:rFonts w:ascii="Arial" w:eastAsia="Arial" w:hAnsi="Arial" w:cs="Arial"/>
            <w:i/>
            <w:color w:val="0033CC"/>
            <w:sz w:val="22"/>
            <w:szCs w:val="22"/>
            <w:rPrChange w:id="1193" w:author="Reis-Filho, Jorge S./Pathology" w:date="2019-07-13T22:06:00Z">
              <w:rPr>
                <w:rFonts w:ascii="Arial" w:eastAsia="Arial" w:hAnsi="Arial" w:cs="Arial"/>
                <w:i/>
                <w:color w:val="0033CC"/>
              </w:rPr>
            </w:rPrChange>
          </w:rPr>
          <w:t>ERBB2</w:t>
        </w:r>
        <w:r w:rsidRPr="009063E5">
          <w:rPr>
            <w:rFonts w:ascii="Arial" w:eastAsia="Arial" w:hAnsi="Arial" w:cs="Arial"/>
            <w:color w:val="0033CC"/>
            <w:sz w:val="22"/>
            <w:szCs w:val="22"/>
            <w:rPrChange w:id="1194" w:author="Reis-Filho, Jorge S./Pathology" w:date="2019-07-13T22:06:00Z">
              <w:rPr>
                <w:rFonts w:ascii="Arial" w:eastAsia="Arial" w:hAnsi="Arial" w:cs="Arial"/>
                <w:color w:val="0033CC"/>
              </w:rPr>
            </w:rPrChange>
          </w:rPr>
          <w:t xml:space="preserve"> on 17q and one lung cancer patient had an amplification of </w:t>
        </w:r>
        <w:r w:rsidRPr="009063E5">
          <w:rPr>
            <w:rFonts w:ascii="Arial" w:eastAsia="Arial" w:hAnsi="Arial" w:cs="Arial"/>
            <w:i/>
            <w:color w:val="0033CC"/>
            <w:sz w:val="22"/>
            <w:szCs w:val="22"/>
            <w:rPrChange w:id="1195" w:author="Reis-Filho, Jorge S./Pathology" w:date="2019-07-13T22:06:00Z">
              <w:rPr>
                <w:rFonts w:ascii="Arial" w:eastAsia="Arial" w:hAnsi="Arial" w:cs="Arial"/>
                <w:i/>
                <w:color w:val="0033CC"/>
              </w:rPr>
            </w:rPrChange>
          </w:rPr>
          <w:t>MET</w:t>
        </w:r>
        <w:r w:rsidRPr="009063E5">
          <w:rPr>
            <w:rFonts w:ascii="Arial" w:eastAsia="Arial" w:hAnsi="Arial" w:cs="Arial"/>
            <w:color w:val="0033CC"/>
            <w:sz w:val="22"/>
            <w:szCs w:val="22"/>
            <w:rPrChange w:id="1196" w:author="Reis-Filho, Jorge S./Pathology" w:date="2019-07-13T22:06:00Z">
              <w:rPr>
                <w:rFonts w:ascii="Arial" w:eastAsia="Arial" w:hAnsi="Arial" w:cs="Arial"/>
                <w:color w:val="0033CC"/>
              </w:rPr>
            </w:rPrChange>
          </w:rPr>
          <w:t xml:space="preserve"> on 7q. The Log</w:t>
        </w:r>
        <w:r w:rsidRPr="009063E5">
          <w:rPr>
            <w:rFonts w:ascii="Arial" w:eastAsia="Arial" w:hAnsi="Arial" w:cs="Arial"/>
            <w:color w:val="0033CC"/>
            <w:sz w:val="22"/>
            <w:szCs w:val="22"/>
            <w:vertAlign w:val="subscript"/>
            <w:rPrChange w:id="1197" w:author="Reis-Filho, Jorge S./Pathology" w:date="2019-07-13T22:06:00Z">
              <w:rPr>
                <w:rFonts w:ascii="Arial" w:eastAsia="Arial" w:hAnsi="Arial" w:cs="Arial"/>
                <w:color w:val="0033CC"/>
                <w:vertAlign w:val="subscript"/>
              </w:rPr>
            </w:rPrChange>
          </w:rPr>
          <w:t>2</w:t>
        </w:r>
        <w:r w:rsidRPr="009063E5">
          <w:rPr>
            <w:rFonts w:ascii="Arial" w:eastAsia="Arial" w:hAnsi="Arial" w:cs="Arial"/>
            <w:color w:val="0033CC"/>
            <w:sz w:val="22"/>
            <w:szCs w:val="22"/>
            <w:rPrChange w:id="1198" w:author="Reis-Filho, Jorge S./Pathology" w:date="2019-07-13T22:06:00Z">
              <w:rPr>
                <w:rFonts w:ascii="Arial" w:eastAsia="Arial" w:hAnsi="Arial" w:cs="Arial"/>
                <w:color w:val="0033CC"/>
              </w:rPr>
            </w:rPrChange>
          </w:rPr>
          <w:t xml:space="preserve"> Ratio of the tumor biopsies and matched cfDNA samples are shown in </w:t>
        </w:r>
        <w:bookmarkStart w:id="1199" w:name="_Hlk13947870"/>
        <w:r w:rsidRPr="009063E5">
          <w:rPr>
            <w:rFonts w:ascii="Arial" w:hAnsi="Arial" w:cs="Arial"/>
            <w:b/>
            <w:color w:val="0032CC"/>
            <w:sz w:val="22"/>
            <w:szCs w:val="22"/>
            <w:highlight w:val="yellow"/>
            <w:rPrChange w:id="1200" w:author="Reis-Filho, Jorge S./Pathology" w:date="2019-07-13T22:06:00Z">
              <w:rPr>
                <w:rFonts w:ascii="Arial" w:hAnsi="Arial" w:cs="Arial"/>
                <w:b/>
                <w:color w:val="0032CC"/>
                <w:highlight w:val="yellow"/>
              </w:rPr>
            </w:rPrChange>
          </w:rPr>
          <w:t>Supplementary Fig. RR21</w:t>
        </w:r>
        <w:bookmarkEnd w:id="1199"/>
        <w:r w:rsidRPr="009063E5">
          <w:rPr>
            <w:rFonts w:ascii="Arial" w:eastAsia="Arial" w:hAnsi="Arial" w:cs="Arial"/>
            <w:color w:val="0033CC"/>
            <w:sz w:val="22"/>
            <w:szCs w:val="22"/>
            <w:rPrChange w:id="1201" w:author="Reis-Filho, Jorge S./Pathology" w:date="2019-07-13T22:06:00Z">
              <w:rPr>
                <w:rFonts w:ascii="Arial" w:eastAsia="Arial" w:hAnsi="Arial" w:cs="Arial"/>
                <w:color w:val="0033CC"/>
              </w:rPr>
            </w:rPrChange>
          </w:rPr>
          <w:t xml:space="preserve">. </w:t>
        </w:r>
      </w:ins>
      <w:ins w:id="1202" w:author="Reis-Filho, Jorge S./Pathology" w:date="2019-07-13T22:13:00Z">
        <w:r w:rsidR="00982219">
          <w:rPr>
            <w:rFonts w:ascii="Arial" w:eastAsia="Arial" w:hAnsi="Arial" w:cs="Arial"/>
            <w:color w:val="0033CC"/>
            <w:sz w:val="22"/>
            <w:szCs w:val="22"/>
          </w:rPr>
          <w:t xml:space="preserve">Three of </w:t>
        </w:r>
      </w:ins>
      <w:ins w:id="1203" w:author="Reis-Filho, Jorge S./Pathology" w:date="2019-07-13T22:06:00Z">
        <w:r w:rsidRPr="009063E5">
          <w:rPr>
            <w:rFonts w:ascii="Arial" w:eastAsia="Arial" w:hAnsi="Arial" w:cs="Arial"/>
            <w:color w:val="0033CC"/>
            <w:sz w:val="22"/>
            <w:szCs w:val="22"/>
            <w:rPrChange w:id="1204" w:author="Reis-Filho, Jorge S./Pathology" w:date="2019-07-13T22:06:00Z">
              <w:rPr>
                <w:rFonts w:ascii="Arial" w:eastAsia="Arial" w:hAnsi="Arial" w:cs="Arial"/>
                <w:color w:val="0033CC"/>
              </w:rPr>
            </w:rPrChange>
          </w:rPr>
          <w:t xml:space="preserve">the </w:t>
        </w:r>
      </w:ins>
      <w:ins w:id="1205" w:author="Reis-Filho, Jorge S./Pathology" w:date="2019-07-13T22:13:00Z">
        <w:r w:rsidR="00982219">
          <w:rPr>
            <w:rFonts w:ascii="Arial" w:eastAsia="Arial" w:hAnsi="Arial" w:cs="Arial"/>
            <w:color w:val="0033CC"/>
            <w:sz w:val="22"/>
            <w:szCs w:val="22"/>
          </w:rPr>
          <w:t xml:space="preserve">five </w:t>
        </w:r>
      </w:ins>
      <w:ins w:id="1206" w:author="Reis-Filho, Jorge S./Pathology" w:date="2019-07-13T22:06:00Z">
        <w:r w:rsidRPr="009063E5">
          <w:rPr>
            <w:rFonts w:ascii="Arial" w:eastAsia="Arial" w:hAnsi="Arial" w:cs="Arial"/>
            <w:color w:val="0033CC"/>
            <w:sz w:val="22"/>
            <w:szCs w:val="22"/>
            <w:rPrChange w:id="1207" w:author="Reis-Filho, Jorge S./Pathology" w:date="2019-07-13T22:06:00Z">
              <w:rPr>
                <w:rFonts w:ascii="Arial" w:eastAsia="Arial" w:hAnsi="Arial" w:cs="Arial"/>
                <w:color w:val="0033CC"/>
              </w:rPr>
            </w:rPrChange>
          </w:rPr>
          <w:t>actionable CNV</w:t>
        </w:r>
      </w:ins>
      <w:ins w:id="1208" w:author="Reis-Filho, Jorge S./Pathology" w:date="2019-07-13T22:13:00Z">
        <w:r w:rsidR="00982219">
          <w:rPr>
            <w:rFonts w:ascii="Arial" w:eastAsia="Arial" w:hAnsi="Arial" w:cs="Arial"/>
            <w:color w:val="0033CC"/>
            <w:sz w:val="22"/>
            <w:szCs w:val="22"/>
          </w:rPr>
          <w:t>s</w:t>
        </w:r>
      </w:ins>
      <w:ins w:id="1209" w:author="Reis-Filho, Jorge S./Pathology" w:date="2019-07-13T22:06:00Z">
        <w:r w:rsidRPr="009063E5">
          <w:rPr>
            <w:rFonts w:ascii="Arial" w:eastAsia="Arial" w:hAnsi="Arial" w:cs="Arial"/>
            <w:color w:val="0033CC"/>
            <w:sz w:val="22"/>
            <w:szCs w:val="22"/>
            <w:rPrChange w:id="1210" w:author="Reis-Filho, Jorge S./Pathology" w:date="2019-07-13T22:06:00Z">
              <w:rPr>
                <w:rFonts w:ascii="Arial" w:eastAsia="Arial" w:hAnsi="Arial" w:cs="Arial"/>
                <w:color w:val="0033CC"/>
              </w:rPr>
            </w:rPrChange>
          </w:rPr>
          <w:t xml:space="preserve"> could be detected. One of the four metastatic </w:t>
        </w:r>
        <w:r w:rsidRPr="009063E5">
          <w:rPr>
            <w:rFonts w:ascii="Arial" w:eastAsia="Arial" w:hAnsi="Arial" w:cs="Arial"/>
            <w:i/>
            <w:color w:val="0033CC"/>
            <w:sz w:val="22"/>
            <w:szCs w:val="22"/>
            <w:rPrChange w:id="1211" w:author="Reis-Filho, Jorge S./Pathology" w:date="2019-07-13T22:06:00Z">
              <w:rPr>
                <w:rFonts w:ascii="Arial" w:eastAsia="Arial" w:hAnsi="Arial" w:cs="Arial"/>
                <w:i/>
                <w:color w:val="0033CC"/>
              </w:rPr>
            </w:rPrChange>
          </w:rPr>
          <w:t>HER2</w:t>
        </w:r>
        <w:r w:rsidRPr="009063E5">
          <w:rPr>
            <w:rFonts w:ascii="Arial" w:eastAsia="Arial" w:hAnsi="Arial" w:cs="Arial"/>
            <w:color w:val="0033CC"/>
            <w:sz w:val="22"/>
            <w:szCs w:val="22"/>
            <w:rPrChange w:id="1212" w:author="Reis-Filho, Jorge S./Pathology" w:date="2019-07-13T22:06:00Z">
              <w:rPr>
                <w:rFonts w:ascii="Arial" w:eastAsia="Arial" w:hAnsi="Arial" w:cs="Arial"/>
                <w:color w:val="0033CC"/>
              </w:rPr>
            </w:rPrChange>
          </w:rPr>
          <w:t xml:space="preserve"> amplified breast cancer cases did not have detectable </w:t>
        </w:r>
        <w:r w:rsidRPr="009063E5">
          <w:rPr>
            <w:rFonts w:ascii="Arial" w:eastAsia="Arial" w:hAnsi="Arial" w:cs="Arial"/>
            <w:i/>
            <w:color w:val="0033CC"/>
            <w:sz w:val="22"/>
            <w:szCs w:val="22"/>
            <w:rPrChange w:id="1213" w:author="Reis-Filho, Jorge S./Pathology" w:date="2019-07-13T22:06:00Z">
              <w:rPr>
                <w:rFonts w:ascii="Arial" w:eastAsia="Arial" w:hAnsi="Arial" w:cs="Arial"/>
                <w:i/>
                <w:color w:val="0033CC"/>
              </w:rPr>
            </w:rPrChange>
          </w:rPr>
          <w:t xml:space="preserve">HER2 </w:t>
        </w:r>
        <w:r w:rsidRPr="009063E5">
          <w:rPr>
            <w:rFonts w:ascii="Arial" w:eastAsia="Arial" w:hAnsi="Arial" w:cs="Arial"/>
            <w:color w:val="0033CC"/>
            <w:sz w:val="22"/>
            <w:szCs w:val="22"/>
            <w:rPrChange w:id="1214" w:author="Reis-Filho, Jorge S./Pathology" w:date="2019-07-13T22:06:00Z">
              <w:rPr>
                <w:rFonts w:ascii="Arial" w:eastAsia="Arial" w:hAnsi="Arial" w:cs="Arial"/>
                <w:color w:val="0033CC"/>
              </w:rPr>
            </w:rPrChange>
          </w:rPr>
          <w:t xml:space="preserve">amplification in the cfDNA, and the </w:t>
        </w:r>
        <w:r w:rsidRPr="009063E5">
          <w:rPr>
            <w:rFonts w:ascii="Arial" w:eastAsia="Arial" w:hAnsi="Arial" w:cs="Arial"/>
            <w:i/>
            <w:color w:val="0033CC"/>
            <w:sz w:val="22"/>
            <w:szCs w:val="22"/>
            <w:rPrChange w:id="1215" w:author="Reis-Filho, Jorge S./Pathology" w:date="2019-07-13T22:06:00Z">
              <w:rPr>
                <w:rFonts w:ascii="Arial" w:eastAsia="Arial" w:hAnsi="Arial" w:cs="Arial"/>
                <w:i/>
                <w:color w:val="0033CC"/>
              </w:rPr>
            </w:rPrChange>
          </w:rPr>
          <w:t xml:space="preserve">MET </w:t>
        </w:r>
        <w:r w:rsidRPr="009063E5">
          <w:rPr>
            <w:rFonts w:ascii="Arial" w:eastAsia="Arial" w:hAnsi="Arial" w:cs="Arial"/>
            <w:color w:val="0033CC"/>
            <w:sz w:val="22"/>
            <w:szCs w:val="22"/>
            <w:rPrChange w:id="1216" w:author="Reis-Filho, Jorge S./Pathology" w:date="2019-07-13T22:06:00Z">
              <w:rPr>
                <w:rFonts w:ascii="Arial" w:eastAsia="Arial" w:hAnsi="Arial" w:cs="Arial"/>
                <w:color w:val="0033CC"/>
              </w:rPr>
            </w:rPrChange>
          </w:rPr>
          <w:t xml:space="preserve">amplified metastatic lung cancer did not have detectable </w:t>
        </w:r>
        <w:r w:rsidRPr="009063E5">
          <w:rPr>
            <w:rFonts w:ascii="Arial" w:eastAsia="Arial" w:hAnsi="Arial" w:cs="Arial"/>
            <w:i/>
            <w:color w:val="0033CC"/>
            <w:sz w:val="22"/>
            <w:szCs w:val="22"/>
            <w:rPrChange w:id="1217" w:author="Reis-Filho, Jorge S./Pathology" w:date="2019-07-13T22:06:00Z">
              <w:rPr>
                <w:rFonts w:ascii="Arial" w:eastAsia="Arial" w:hAnsi="Arial" w:cs="Arial"/>
                <w:i/>
                <w:color w:val="0033CC"/>
              </w:rPr>
            </w:rPrChange>
          </w:rPr>
          <w:t xml:space="preserve">MET </w:t>
        </w:r>
        <w:r w:rsidRPr="009063E5">
          <w:rPr>
            <w:rFonts w:ascii="Arial" w:eastAsia="Arial" w:hAnsi="Arial" w:cs="Arial"/>
            <w:color w:val="0033CC"/>
            <w:sz w:val="22"/>
            <w:szCs w:val="22"/>
            <w:rPrChange w:id="1218" w:author="Reis-Filho, Jorge S./Pathology" w:date="2019-07-13T22:06:00Z">
              <w:rPr>
                <w:rFonts w:ascii="Arial" w:eastAsia="Arial" w:hAnsi="Arial" w:cs="Arial"/>
                <w:color w:val="0033CC"/>
              </w:rPr>
            </w:rPrChange>
          </w:rPr>
          <w:t xml:space="preserve">amplification in the cfDNA. In these cases, the ctDNA fractions estimated were </w:t>
        </w:r>
        <w:bookmarkStart w:id="1219" w:name="_Hlk13946975"/>
        <w:r w:rsidRPr="009063E5">
          <w:rPr>
            <w:rFonts w:ascii="Arial" w:eastAsia="Arial" w:hAnsi="Arial" w:cs="Arial"/>
            <w:color w:val="0033CC"/>
            <w:sz w:val="22"/>
            <w:szCs w:val="22"/>
            <w:rPrChange w:id="1220" w:author="Reis-Filho, Jorge S./Pathology" w:date="2019-07-13T22:06:00Z">
              <w:rPr>
                <w:rFonts w:ascii="Arial" w:eastAsia="Arial" w:hAnsi="Arial" w:cs="Arial"/>
                <w:color w:val="0033CC"/>
              </w:rPr>
            </w:rPrChange>
          </w:rPr>
          <w:t>1.3% and 1.9%,</w:t>
        </w:r>
        <w:bookmarkEnd w:id="1219"/>
        <w:r w:rsidRPr="009063E5">
          <w:rPr>
            <w:rFonts w:ascii="Arial" w:eastAsia="Arial" w:hAnsi="Arial" w:cs="Arial"/>
            <w:color w:val="0033CC"/>
            <w:sz w:val="22"/>
            <w:szCs w:val="22"/>
            <w:rPrChange w:id="1221" w:author="Reis-Filho, Jorge S./Pathology" w:date="2019-07-13T22:06:00Z">
              <w:rPr>
                <w:rFonts w:ascii="Arial" w:eastAsia="Arial" w:hAnsi="Arial" w:cs="Arial"/>
                <w:color w:val="0033CC"/>
              </w:rPr>
            </w:rPrChange>
          </w:rPr>
          <w:t xml:space="preserve"> respectively, providing an explanation as to why these could not be detected in cfDNA using the high-intensity cfDNA assay.</w:t>
        </w:r>
      </w:ins>
    </w:p>
    <w:p w14:paraId="372FC9DD" w14:textId="77777777" w:rsidR="009063E5" w:rsidRPr="003A1D1D" w:rsidRDefault="009063E5" w:rsidP="00A1519C">
      <w:pPr>
        <w:spacing w:line="480" w:lineRule="auto"/>
        <w:rPr>
          <w:rFonts w:ascii="Arial" w:eastAsia="Arial" w:hAnsi="Arial" w:cs="Arial"/>
          <w:color w:val="000000" w:themeColor="text1"/>
          <w:sz w:val="22"/>
          <w:szCs w:val="22"/>
          <w:rPrChange w:id="1222" w:author="Reis-Filho, Jorge S./Pathology" w:date="2019-07-13T14:15:00Z">
            <w:rPr>
              <w:rFonts w:ascii="Arial" w:eastAsia="Arial" w:hAnsi="Arial" w:cs="Arial"/>
              <w:color w:val="000000" w:themeColor="text1"/>
            </w:rPr>
          </w:rPrChange>
        </w:rPr>
      </w:pPr>
    </w:p>
    <w:sectPr w:rsidR="009063E5" w:rsidRPr="003A1D1D" w:rsidSect="00A1519C">
      <w:headerReference w:type="even" r:id="rId10"/>
      <w:headerReference w:type="default" r:id="rId11"/>
      <w:pgSz w:w="12240" w:h="15840"/>
      <w:pgMar w:top="1440" w:right="1080" w:bottom="1440" w:left="108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20" w:author="Reis-Filho, Jorge S./Pathology" w:date="2019-07-13T14:48:00Z" w:initials="RJS">
    <w:p w14:paraId="28F151BA" w14:textId="77777777" w:rsidR="00E247F6" w:rsidRDefault="00E247F6" w:rsidP="00E247F6">
      <w:pPr>
        <w:pStyle w:val="CommentText"/>
      </w:pPr>
      <w:r>
        <w:rPr>
          <w:rStyle w:val="CommentReference"/>
        </w:rPr>
        <w:annotationRef/>
      </w:r>
      <w:r>
        <w:t>This needs to be updated</w:t>
      </w:r>
    </w:p>
  </w:comment>
  <w:comment w:id="622" w:author="Reis-Filho, Jorge S./Pathology" w:date="2019-07-13T14:48:00Z" w:initials="RJS">
    <w:p w14:paraId="4CD9091D" w14:textId="77777777" w:rsidR="00E247F6" w:rsidRDefault="00E247F6" w:rsidP="00E247F6">
      <w:pPr>
        <w:pStyle w:val="CommentText"/>
      </w:pPr>
      <w:r>
        <w:rPr>
          <w:rStyle w:val="CommentReference"/>
        </w:rPr>
        <w:annotationRef/>
      </w:r>
      <w:r>
        <w:t>This needs 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F151BA" w15:done="0"/>
  <w15:commentEx w15:paraId="4CD909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F151BA" w16cid:durableId="20D4E270"/>
  <w16cid:commentId w16cid:paraId="4CD9091D" w16cid:durableId="20D4E2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A6D39" w14:textId="77777777" w:rsidR="00943C5C" w:rsidRDefault="00943C5C" w:rsidP="00E709E0">
      <w:r>
        <w:separator/>
      </w:r>
    </w:p>
  </w:endnote>
  <w:endnote w:type="continuationSeparator" w:id="0">
    <w:p w14:paraId="069149A8" w14:textId="77777777" w:rsidR="00943C5C" w:rsidRDefault="00943C5C" w:rsidP="00E70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7D414" w14:textId="77777777" w:rsidR="00943C5C" w:rsidRDefault="00943C5C" w:rsidP="00E709E0">
      <w:r>
        <w:separator/>
      </w:r>
    </w:p>
  </w:footnote>
  <w:footnote w:type="continuationSeparator" w:id="0">
    <w:p w14:paraId="45920B86" w14:textId="77777777" w:rsidR="00943C5C" w:rsidRDefault="00943C5C" w:rsidP="00E709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98616" w14:textId="77777777" w:rsidR="00E709E0" w:rsidRDefault="00E709E0" w:rsidP="00E709E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79E716" w14:textId="77777777" w:rsidR="00E709E0" w:rsidRDefault="00E709E0" w:rsidP="00E709E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B6E03" w14:textId="77777777" w:rsidR="00E709E0" w:rsidRPr="00E709E0" w:rsidRDefault="00E709E0" w:rsidP="00E709E0">
    <w:pPr>
      <w:pStyle w:val="Header"/>
      <w:framePr w:wrap="none" w:vAnchor="text" w:hAnchor="page" w:x="10702" w:y="1"/>
      <w:rPr>
        <w:rStyle w:val="PageNumber"/>
        <w:rFonts w:ascii="Arial" w:hAnsi="Arial" w:cs="Arial"/>
        <w:sz w:val="22"/>
        <w:szCs w:val="22"/>
      </w:rPr>
    </w:pPr>
    <w:r w:rsidRPr="00E709E0">
      <w:rPr>
        <w:rStyle w:val="PageNumber"/>
        <w:rFonts w:ascii="Arial" w:hAnsi="Arial" w:cs="Arial"/>
        <w:sz w:val="22"/>
        <w:szCs w:val="22"/>
      </w:rPr>
      <w:fldChar w:fldCharType="begin"/>
    </w:r>
    <w:r w:rsidRPr="00E709E0">
      <w:rPr>
        <w:rStyle w:val="PageNumber"/>
        <w:rFonts w:ascii="Arial" w:hAnsi="Arial" w:cs="Arial"/>
        <w:sz w:val="22"/>
        <w:szCs w:val="22"/>
      </w:rPr>
      <w:instrText xml:space="preserve">PAGE  </w:instrText>
    </w:r>
    <w:r w:rsidRPr="00E709E0">
      <w:rPr>
        <w:rStyle w:val="PageNumber"/>
        <w:rFonts w:ascii="Arial" w:hAnsi="Arial" w:cs="Arial"/>
        <w:sz w:val="22"/>
        <w:szCs w:val="22"/>
      </w:rPr>
      <w:fldChar w:fldCharType="separate"/>
    </w:r>
    <w:r w:rsidR="00792036">
      <w:rPr>
        <w:rStyle w:val="PageNumber"/>
        <w:rFonts w:ascii="Arial" w:hAnsi="Arial" w:cs="Arial"/>
        <w:noProof/>
        <w:sz w:val="22"/>
        <w:szCs w:val="22"/>
      </w:rPr>
      <w:t>1</w:t>
    </w:r>
    <w:r w:rsidRPr="00E709E0">
      <w:rPr>
        <w:rStyle w:val="PageNumber"/>
        <w:rFonts w:ascii="Arial" w:hAnsi="Arial" w:cs="Arial"/>
        <w:sz w:val="22"/>
        <w:szCs w:val="22"/>
      </w:rPr>
      <w:fldChar w:fldCharType="end"/>
    </w:r>
  </w:p>
  <w:p w14:paraId="6D384ADE" w14:textId="77777777" w:rsidR="00E709E0" w:rsidRDefault="00E709E0" w:rsidP="00E709E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E3034"/>
    <w:multiLevelType w:val="multilevel"/>
    <w:tmpl w:val="CA8E48F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is-Filho, Jorge S./Pathology">
    <w15:presenceInfo w15:providerId="AD" w15:userId="S-1-5-21-1980894526-2390567-2099212325-1839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trackRevisio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ature Medicin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E709E0"/>
    <w:rsid w:val="00006773"/>
    <w:rsid w:val="00092114"/>
    <w:rsid w:val="000A148C"/>
    <w:rsid w:val="001B4018"/>
    <w:rsid w:val="001C1410"/>
    <w:rsid w:val="00256E28"/>
    <w:rsid w:val="002A1D8D"/>
    <w:rsid w:val="002C07DC"/>
    <w:rsid w:val="002D733D"/>
    <w:rsid w:val="002E1309"/>
    <w:rsid w:val="00320EBA"/>
    <w:rsid w:val="00333887"/>
    <w:rsid w:val="003560DD"/>
    <w:rsid w:val="003A1D1D"/>
    <w:rsid w:val="003D30C6"/>
    <w:rsid w:val="004B1A76"/>
    <w:rsid w:val="004B6B78"/>
    <w:rsid w:val="004D174A"/>
    <w:rsid w:val="0050318A"/>
    <w:rsid w:val="00555AD3"/>
    <w:rsid w:val="00555FC5"/>
    <w:rsid w:val="005A6FA6"/>
    <w:rsid w:val="005C44CE"/>
    <w:rsid w:val="005C558C"/>
    <w:rsid w:val="005D2FA5"/>
    <w:rsid w:val="005F2675"/>
    <w:rsid w:val="00630FC3"/>
    <w:rsid w:val="006318CB"/>
    <w:rsid w:val="006D634C"/>
    <w:rsid w:val="006E593C"/>
    <w:rsid w:val="00715570"/>
    <w:rsid w:val="0077572D"/>
    <w:rsid w:val="00792036"/>
    <w:rsid w:val="007B760F"/>
    <w:rsid w:val="007D2178"/>
    <w:rsid w:val="007D4DD2"/>
    <w:rsid w:val="00812A49"/>
    <w:rsid w:val="008411A3"/>
    <w:rsid w:val="00872365"/>
    <w:rsid w:val="009063E5"/>
    <w:rsid w:val="00943C5C"/>
    <w:rsid w:val="00982219"/>
    <w:rsid w:val="00992D39"/>
    <w:rsid w:val="00997325"/>
    <w:rsid w:val="009D5FDD"/>
    <w:rsid w:val="00A02BE2"/>
    <w:rsid w:val="00A1519C"/>
    <w:rsid w:val="00A349D4"/>
    <w:rsid w:val="00B7681A"/>
    <w:rsid w:val="00BD7D86"/>
    <w:rsid w:val="00BE18A7"/>
    <w:rsid w:val="00BF0C09"/>
    <w:rsid w:val="00C07D17"/>
    <w:rsid w:val="00C23037"/>
    <w:rsid w:val="00C85DB8"/>
    <w:rsid w:val="00CA34A1"/>
    <w:rsid w:val="00CC0F24"/>
    <w:rsid w:val="00D02CC3"/>
    <w:rsid w:val="00D1492A"/>
    <w:rsid w:val="00D769FA"/>
    <w:rsid w:val="00E02100"/>
    <w:rsid w:val="00E247F6"/>
    <w:rsid w:val="00E709E0"/>
    <w:rsid w:val="00E82B3F"/>
    <w:rsid w:val="00E8329F"/>
    <w:rsid w:val="00E9176D"/>
    <w:rsid w:val="00F05534"/>
    <w:rsid w:val="00F30745"/>
    <w:rsid w:val="00F76421"/>
    <w:rsid w:val="00F83217"/>
    <w:rsid w:val="00FB1957"/>
    <w:rsid w:val="00FD6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787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247F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rsid w:val="00E709E0"/>
    <w:pPr>
      <w:keepNext/>
      <w:keepLines/>
      <w:spacing w:line="480" w:lineRule="auto"/>
      <w:outlineLvl w:val="2"/>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760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760F"/>
    <w:rPr>
      <w:rFonts w:ascii="Times New Roman" w:hAnsi="Times New Roman" w:cs="Times New Roman"/>
      <w:sz w:val="18"/>
      <w:szCs w:val="18"/>
    </w:rPr>
  </w:style>
  <w:style w:type="character" w:customStyle="1" w:styleId="Heading3Char">
    <w:name w:val="Heading 3 Char"/>
    <w:basedOn w:val="DefaultParagraphFont"/>
    <w:link w:val="Heading3"/>
    <w:rsid w:val="00E709E0"/>
    <w:rPr>
      <w:rFonts w:ascii="Arial" w:eastAsia="Arial" w:hAnsi="Arial" w:cs="Arial"/>
      <w:i/>
      <w:sz w:val="22"/>
      <w:szCs w:val="22"/>
    </w:rPr>
  </w:style>
  <w:style w:type="paragraph" w:styleId="Header">
    <w:name w:val="header"/>
    <w:basedOn w:val="Normal"/>
    <w:link w:val="HeaderChar"/>
    <w:uiPriority w:val="99"/>
    <w:unhideWhenUsed/>
    <w:rsid w:val="00E709E0"/>
    <w:pPr>
      <w:tabs>
        <w:tab w:val="center" w:pos="4680"/>
        <w:tab w:val="right" w:pos="9360"/>
      </w:tabs>
    </w:pPr>
  </w:style>
  <w:style w:type="character" w:customStyle="1" w:styleId="HeaderChar">
    <w:name w:val="Header Char"/>
    <w:basedOn w:val="DefaultParagraphFont"/>
    <w:link w:val="Header"/>
    <w:uiPriority w:val="99"/>
    <w:rsid w:val="00E709E0"/>
  </w:style>
  <w:style w:type="character" w:styleId="PageNumber">
    <w:name w:val="page number"/>
    <w:basedOn w:val="DefaultParagraphFont"/>
    <w:uiPriority w:val="99"/>
    <w:semiHidden/>
    <w:unhideWhenUsed/>
    <w:rsid w:val="00E709E0"/>
  </w:style>
  <w:style w:type="paragraph" w:styleId="Footer">
    <w:name w:val="footer"/>
    <w:basedOn w:val="Normal"/>
    <w:link w:val="FooterChar"/>
    <w:uiPriority w:val="99"/>
    <w:unhideWhenUsed/>
    <w:rsid w:val="00E709E0"/>
    <w:pPr>
      <w:tabs>
        <w:tab w:val="center" w:pos="4680"/>
        <w:tab w:val="right" w:pos="9360"/>
      </w:tabs>
    </w:pPr>
  </w:style>
  <w:style w:type="character" w:customStyle="1" w:styleId="FooterChar">
    <w:name w:val="Footer Char"/>
    <w:basedOn w:val="DefaultParagraphFont"/>
    <w:link w:val="Footer"/>
    <w:uiPriority w:val="99"/>
    <w:rsid w:val="00E709E0"/>
  </w:style>
  <w:style w:type="paragraph" w:styleId="CommentText">
    <w:name w:val="annotation text"/>
    <w:basedOn w:val="Normal"/>
    <w:link w:val="CommentTextChar"/>
    <w:uiPriority w:val="99"/>
    <w:semiHidden/>
    <w:unhideWhenUsed/>
    <w:rsid w:val="00812A49"/>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812A49"/>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12A49"/>
    <w:rPr>
      <w:sz w:val="18"/>
      <w:szCs w:val="18"/>
    </w:rPr>
  </w:style>
  <w:style w:type="character" w:styleId="LineNumber">
    <w:name w:val="line number"/>
    <w:basedOn w:val="DefaultParagraphFont"/>
    <w:uiPriority w:val="99"/>
    <w:semiHidden/>
    <w:unhideWhenUsed/>
    <w:rsid w:val="00A1519C"/>
  </w:style>
  <w:style w:type="paragraph" w:styleId="CommentSubject">
    <w:name w:val="annotation subject"/>
    <w:basedOn w:val="CommentText"/>
    <w:next w:val="CommentText"/>
    <w:link w:val="CommentSubjectChar"/>
    <w:uiPriority w:val="99"/>
    <w:semiHidden/>
    <w:unhideWhenUsed/>
    <w:rsid w:val="002E1309"/>
    <w:rPr>
      <w:rFonts w:asciiTheme="minorHAnsi" w:eastAsiaTheme="minorHAnsi" w:hAnsiTheme="minorHAnsi" w:cstheme="minorBidi"/>
      <w:b/>
      <w:bCs/>
      <w:sz w:val="20"/>
      <w:szCs w:val="20"/>
    </w:rPr>
  </w:style>
  <w:style w:type="character" w:customStyle="1" w:styleId="CommentSubjectChar">
    <w:name w:val="Comment Subject Char"/>
    <w:basedOn w:val="CommentTextChar"/>
    <w:link w:val="CommentSubject"/>
    <w:uiPriority w:val="99"/>
    <w:semiHidden/>
    <w:rsid w:val="002E1309"/>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semiHidden/>
    <w:rsid w:val="00E247F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37557">
      <w:bodyDiv w:val="1"/>
      <w:marLeft w:val="0"/>
      <w:marRight w:val="0"/>
      <w:marTop w:val="0"/>
      <w:marBottom w:val="0"/>
      <w:divBdr>
        <w:top w:val="none" w:sz="0" w:space="0" w:color="auto"/>
        <w:left w:val="none" w:sz="0" w:space="0" w:color="auto"/>
        <w:bottom w:val="none" w:sz="0" w:space="0" w:color="auto"/>
        <w:right w:val="none" w:sz="0" w:space="0" w:color="auto"/>
      </w:divBdr>
    </w:div>
    <w:div w:id="140272328">
      <w:bodyDiv w:val="1"/>
      <w:marLeft w:val="0"/>
      <w:marRight w:val="0"/>
      <w:marTop w:val="0"/>
      <w:marBottom w:val="0"/>
      <w:divBdr>
        <w:top w:val="none" w:sz="0" w:space="0" w:color="auto"/>
        <w:left w:val="none" w:sz="0" w:space="0" w:color="auto"/>
        <w:bottom w:val="none" w:sz="0" w:space="0" w:color="auto"/>
        <w:right w:val="none" w:sz="0" w:space="0" w:color="auto"/>
      </w:divBdr>
    </w:div>
    <w:div w:id="292055330">
      <w:bodyDiv w:val="1"/>
      <w:marLeft w:val="0"/>
      <w:marRight w:val="0"/>
      <w:marTop w:val="0"/>
      <w:marBottom w:val="0"/>
      <w:divBdr>
        <w:top w:val="none" w:sz="0" w:space="0" w:color="auto"/>
        <w:left w:val="none" w:sz="0" w:space="0" w:color="auto"/>
        <w:bottom w:val="none" w:sz="0" w:space="0" w:color="auto"/>
        <w:right w:val="none" w:sz="0" w:space="0" w:color="auto"/>
      </w:divBdr>
    </w:div>
    <w:div w:id="1213617486">
      <w:bodyDiv w:val="1"/>
      <w:marLeft w:val="0"/>
      <w:marRight w:val="0"/>
      <w:marTop w:val="0"/>
      <w:marBottom w:val="0"/>
      <w:divBdr>
        <w:top w:val="none" w:sz="0" w:space="0" w:color="auto"/>
        <w:left w:val="none" w:sz="0" w:space="0" w:color="auto"/>
        <w:bottom w:val="none" w:sz="0" w:space="0" w:color="auto"/>
        <w:right w:val="none" w:sz="0" w:space="0" w:color="auto"/>
      </w:divBdr>
    </w:div>
    <w:div w:id="19480769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6348</Words>
  <Characters>36187</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Reis-Filho, Jorge S./Pathology</dc:creator>
  <cp:keywords/>
  <dc:description/>
  <cp:lastModifiedBy>Reis-Filho, Jorge S./Pathology</cp:lastModifiedBy>
  <cp:revision>3</cp:revision>
  <dcterms:created xsi:type="dcterms:W3CDTF">2019-07-14T03:15:00Z</dcterms:created>
  <dcterms:modified xsi:type="dcterms:W3CDTF">2019-07-14T03:28:00Z</dcterms:modified>
</cp:coreProperties>
</file>